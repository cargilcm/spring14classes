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C43" w:rsidRDefault="00ED2C43">
      <w:pPr>
        <w:pStyle w:val="CompanyName"/>
        <w:framePr w:h="1920" w:wrap="notBeside" w:anchorLock="1"/>
      </w:pPr>
    </w:p>
    <w:p w:rsidR="00611D6C" w:rsidRDefault="00ED2C43">
      <w:pPr>
        <w:pStyle w:val="TitleCover"/>
      </w:pPr>
      <w:r>
        <w:t>Meta-ArchitecturE Document</w:t>
      </w:r>
      <w:r w:rsidR="00611D6C">
        <w:t xml:space="preserve"> </w:t>
      </w:r>
    </w:p>
    <w:p w:rsidR="008D1A2D" w:rsidRDefault="008D1A2D" w:rsidP="008D1A2D">
      <w:pPr>
        <w:pStyle w:val="SubtitleCover"/>
      </w:pPr>
    </w:p>
    <w:p w:rsidR="00B62849" w:rsidRPr="00117DB0" w:rsidRDefault="00B62849" w:rsidP="00B62849">
      <w:pPr>
        <w:pStyle w:val="BodyText"/>
        <w:jc w:val="center"/>
        <w:rPr>
          <w:sz w:val="28"/>
          <w:szCs w:val="28"/>
        </w:rPr>
      </w:pPr>
      <w:r w:rsidRPr="00117DB0">
        <w:rPr>
          <w:sz w:val="28"/>
          <w:szCs w:val="28"/>
        </w:rPr>
        <w:t>Version 1.1</w:t>
      </w:r>
    </w:p>
    <w:p w:rsidR="00B62849" w:rsidRPr="00B62849" w:rsidRDefault="00B62849" w:rsidP="00B62849">
      <w:pPr>
        <w:pStyle w:val="BodyText"/>
      </w:pPr>
    </w:p>
    <w:p w:rsidR="00ED2C43" w:rsidRDefault="00AE4109" w:rsidP="00AE4109">
      <w:pPr>
        <w:pStyle w:val="BodyText"/>
        <w:spacing w:after="0" w:line="440" w:lineRule="atLeast"/>
        <w:jc w:val="left"/>
        <w:rPr>
          <w:spacing w:val="30"/>
          <w:sz w:val="44"/>
        </w:rPr>
      </w:pPr>
      <w:r w:rsidRPr="00686118">
        <w:rPr>
          <w:b/>
          <w:spacing w:val="30"/>
          <w:sz w:val="44"/>
        </w:rPr>
        <w:t>Project Title:</w:t>
      </w:r>
      <w:r>
        <w:rPr>
          <w:spacing w:val="30"/>
          <w:sz w:val="44"/>
        </w:rPr>
        <w:t xml:space="preserve"> </w:t>
      </w:r>
      <w:r w:rsidRPr="00686118">
        <w:rPr>
          <w:b/>
          <w:spacing w:val="30"/>
          <w:sz w:val="44"/>
        </w:rPr>
        <w:t>CHAT APPLICATION</w:t>
      </w:r>
    </w:p>
    <w:p w:rsidR="00AE4109" w:rsidRPr="00C013A3" w:rsidRDefault="00AE4109" w:rsidP="00AE4109">
      <w:pPr>
        <w:pStyle w:val="BodyText"/>
        <w:spacing w:after="0" w:line="440" w:lineRule="atLeast"/>
        <w:jc w:val="left"/>
        <w:rPr>
          <w:spacing w:val="30"/>
          <w:sz w:val="36"/>
          <w:szCs w:val="36"/>
        </w:rPr>
      </w:pPr>
    </w:p>
    <w:p w:rsidR="00AE4109" w:rsidRDefault="00AE4109" w:rsidP="00AE4109">
      <w:pPr>
        <w:pStyle w:val="BodyText"/>
        <w:spacing w:after="0" w:line="240" w:lineRule="auto"/>
        <w:jc w:val="left"/>
        <w:rPr>
          <w:spacing w:val="30"/>
          <w:sz w:val="36"/>
          <w:szCs w:val="36"/>
        </w:rPr>
      </w:pPr>
      <w:r w:rsidRPr="00686118">
        <w:rPr>
          <w:b/>
          <w:spacing w:val="30"/>
          <w:sz w:val="36"/>
          <w:szCs w:val="36"/>
        </w:rPr>
        <w:t>Team Members:</w:t>
      </w:r>
      <w:r w:rsidRPr="00C013A3">
        <w:rPr>
          <w:spacing w:val="30"/>
          <w:sz w:val="36"/>
          <w:szCs w:val="36"/>
        </w:rPr>
        <w:t xml:space="preserve"> Christopher Cargile</w:t>
      </w:r>
    </w:p>
    <w:p w:rsidR="004A1445" w:rsidRPr="00C013A3" w:rsidRDefault="004A1445" w:rsidP="00AE4109">
      <w:pPr>
        <w:pStyle w:val="BodyText"/>
        <w:spacing w:after="0" w:line="240" w:lineRule="auto"/>
        <w:jc w:val="left"/>
        <w:rPr>
          <w:spacing w:val="30"/>
          <w:sz w:val="36"/>
          <w:szCs w:val="36"/>
        </w:rPr>
      </w:pPr>
      <w:r>
        <w:rPr>
          <w:spacing w:val="30"/>
          <w:sz w:val="36"/>
          <w:szCs w:val="36"/>
        </w:rPr>
        <w:tab/>
      </w:r>
      <w:r>
        <w:rPr>
          <w:spacing w:val="30"/>
          <w:sz w:val="36"/>
          <w:szCs w:val="36"/>
        </w:rPr>
        <w:tab/>
      </w:r>
      <w:r>
        <w:rPr>
          <w:spacing w:val="30"/>
          <w:sz w:val="36"/>
          <w:szCs w:val="36"/>
        </w:rPr>
        <w:tab/>
      </w:r>
      <w:r>
        <w:rPr>
          <w:spacing w:val="30"/>
          <w:sz w:val="36"/>
          <w:szCs w:val="36"/>
        </w:rPr>
        <w:tab/>
      </w:r>
      <w:r>
        <w:rPr>
          <w:spacing w:val="30"/>
          <w:sz w:val="36"/>
          <w:szCs w:val="36"/>
        </w:rPr>
        <w:tab/>
      </w:r>
      <w:r>
        <w:rPr>
          <w:spacing w:val="30"/>
          <w:sz w:val="36"/>
          <w:szCs w:val="36"/>
        </w:rPr>
        <w:tab/>
      </w:r>
      <w:r>
        <w:rPr>
          <w:spacing w:val="30"/>
          <w:sz w:val="36"/>
          <w:szCs w:val="36"/>
        </w:rPr>
        <w:tab/>
      </w:r>
      <w:r>
        <w:rPr>
          <w:spacing w:val="30"/>
          <w:sz w:val="36"/>
          <w:szCs w:val="36"/>
        </w:rPr>
        <w:tab/>
        <w:t xml:space="preserve"> Jonathon Ng</w:t>
      </w:r>
    </w:p>
    <w:p w:rsidR="00AE4109" w:rsidRPr="00C013A3" w:rsidRDefault="00C013A3" w:rsidP="00AE4109">
      <w:pPr>
        <w:pStyle w:val="BodyText"/>
        <w:spacing w:after="0" w:line="240" w:lineRule="auto"/>
        <w:jc w:val="left"/>
        <w:rPr>
          <w:spacing w:val="30"/>
          <w:sz w:val="36"/>
          <w:szCs w:val="36"/>
        </w:rPr>
      </w:pPr>
      <w:r>
        <w:rPr>
          <w:spacing w:val="30"/>
          <w:sz w:val="36"/>
          <w:szCs w:val="36"/>
        </w:rPr>
        <w:t xml:space="preserve">                       </w:t>
      </w:r>
      <w:r w:rsidR="00686118">
        <w:rPr>
          <w:spacing w:val="30"/>
          <w:sz w:val="36"/>
          <w:szCs w:val="36"/>
        </w:rPr>
        <w:t xml:space="preserve">  </w:t>
      </w:r>
      <w:r w:rsidR="00AE4109" w:rsidRPr="00C013A3">
        <w:rPr>
          <w:spacing w:val="30"/>
          <w:sz w:val="36"/>
          <w:szCs w:val="36"/>
        </w:rPr>
        <w:t>Gayathri Parthasarathy</w:t>
      </w:r>
    </w:p>
    <w:p w:rsidR="00AE4109" w:rsidRPr="00C013A3" w:rsidRDefault="00AE4109" w:rsidP="00AE4109">
      <w:pPr>
        <w:pStyle w:val="BodyText"/>
        <w:spacing w:after="0" w:line="240" w:lineRule="auto"/>
        <w:jc w:val="left"/>
        <w:rPr>
          <w:spacing w:val="30"/>
          <w:sz w:val="36"/>
          <w:szCs w:val="36"/>
        </w:rPr>
      </w:pPr>
      <w:r w:rsidRPr="00C013A3">
        <w:rPr>
          <w:spacing w:val="30"/>
          <w:sz w:val="36"/>
          <w:szCs w:val="36"/>
        </w:rPr>
        <w:t xml:space="preserve">                       </w:t>
      </w:r>
      <w:r w:rsidR="00686118">
        <w:rPr>
          <w:spacing w:val="30"/>
          <w:sz w:val="36"/>
          <w:szCs w:val="36"/>
        </w:rPr>
        <w:t xml:space="preserve">  </w:t>
      </w:r>
      <w:r w:rsidRPr="00C013A3">
        <w:rPr>
          <w:spacing w:val="30"/>
          <w:sz w:val="36"/>
          <w:szCs w:val="36"/>
        </w:rPr>
        <w:t>Nick</w:t>
      </w:r>
      <w:r w:rsidR="00FB30C9">
        <w:rPr>
          <w:spacing w:val="30"/>
          <w:sz w:val="36"/>
          <w:szCs w:val="36"/>
        </w:rPr>
        <w:t>laus</w:t>
      </w:r>
      <w:r w:rsidRPr="00C013A3">
        <w:rPr>
          <w:spacing w:val="30"/>
          <w:sz w:val="36"/>
          <w:szCs w:val="36"/>
        </w:rPr>
        <w:t xml:space="preserve"> Rhodes</w:t>
      </w:r>
    </w:p>
    <w:p w:rsidR="00AE4109" w:rsidRDefault="00AE4109" w:rsidP="00AE4109">
      <w:pPr>
        <w:pStyle w:val="BodyText"/>
        <w:spacing w:after="0" w:line="240" w:lineRule="auto"/>
        <w:jc w:val="left"/>
        <w:rPr>
          <w:spacing w:val="30"/>
          <w:sz w:val="44"/>
        </w:rPr>
        <w:sectPr w:rsidR="00AE4109">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r>
        <w:rPr>
          <w:spacing w:val="30"/>
          <w:sz w:val="44"/>
        </w:rPr>
        <w:t xml:space="preserve">                        </w:t>
      </w:r>
    </w:p>
    <w:p w:rsidR="00ED2C43" w:rsidRDefault="00ED2C43" w:rsidP="00AE4109">
      <w:pPr>
        <w:pStyle w:val="IndexHeading"/>
        <w:spacing w:line="240" w:lineRule="auto"/>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62849" w:rsidRDefault="00B62849" w:rsidP="00B62849">
      <w:pPr>
        <w:jc w:val="both"/>
        <w:rPr>
          <w:b/>
          <w:sz w:val="28"/>
          <w:szCs w:val="28"/>
        </w:rPr>
      </w:pPr>
      <w:r w:rsidRPr="0048356D">
        <w:rPr>
          <w:b/>
          <w:sz w:val="28"/>
          <w:szCs w:val="28"/>
        </w:rPr>
        <w:lastRenderedPageBreak/>
        <w:t>VERSION HISTORY</w:t>
      </w:r>
    </w:p>
    <w:p w:rsidR="00B62849" w:rsidRPr="0048356D" w:rsidRDefault="00B62849" w:rsidP="00B62849">
      <w:pPr>
        <w:jc w:val="both"/>
        <w:rPr>
          <w:b/>
          <w:sz w:val="28"/>
          <w:szCs w:val="28"/>
        </w:rPr>
      </w:pPr>
    </w:p>
    <w:tbl>
      <w:tblPr>
        <w:tblStyle w:val="TableGrid"/>
        <w:tblW w:w="4831" w:type="dxa"/>
        <w:tblLook w:val="04A0" w:firstRow="1" w:lastRow="0" w:firstColumn="1" w:lastColumn="0" w:noHBand="0" w:noVBand="1"/>
      </w:tblPr>
      <w:tblGrid>
        <w:gridCol w:w="2347"/>
        <w:gridCol w:w="2484"/>
      </w:tblGrid>
      <w:tr w:rsidR="00B62849" w:rsidRPr="00380CF5" w:rsidTr="00A34777">
        <w:trPr>
          <w:trHeight w:val="606"/>
        </w:trPr>
        <w:tc>
          <w:tcPr>
            <w:tcW w:w="2347" w:type="dxa"/>
          </w:tcPr>
          <w:p w:rsidR="00B62849" w:rsidRPr="00380CF5" w:rsidRDefault="00B62849" w:rsidP="00A34777">
            <w:pPr>
              <w:jc w:val="both"/>
              <w:rPr>
                <w:b/>
                <w:sz w:val="24"/>
                <w:szCs w:val="24"/>
              </w:rPr>
            </w:pPr>
            <w:r w:rsidRPr="00380CF5">
              <w:rPr>
                <w:b/>
                <w:sz w:val="24"/>
                <w:szCs w:val="24"/>
              </w:rPr>
              <w:t>Version#</w:t>
            </w:r>
          </w:p>
        </w:tc>
        <w:tc>
          <w:tcPr>
            <w:tcW w:w="2484" w:type="dxa"/>
          </w:tcPr>
          <w:p w:rsidR="00B62849" w:rsidRPr="00380CF5" w:rsidRDefault="00B62849" w:rsidP="00A34777">
            <w:pPr>
              <w:jc w:val="both"/>
              <w:rPr>
                <w:b/>
                <w:sz w:val="24"/>
                <w:szCs w:val="24"/>
              </w:rPr>
            </w:pPr>
            <w:r>
              <w:rPr>
                <w:b/>
                <w:sz w:val="24"/>
                <w:szCs w:val="24"/>
              </w:rPr>
              <w:t>Revision Date</w:t>
            </w:r>
          </w:p>
        </w:tc>
      </w:tr>
      <w:tr w:rsidR="00B62849" w:rsidRPr="00380CF5" w:rsidTr="00A34777">
        <w:trPr>
          <w:trHeight w:val="303"/>
        </w:trPr>
        <w:tc>
          <w:tcPr>
            <w:tcW w:w="2347" w:type="dxa"/>
          </w:tcPr>
          <w:p w:rsidR="00B62849" w:rsidRPr="00380CF5" w:rsidRDefault="00B62849" w:rsidP="00A34777">
            <w:pPr>
              <w:jc w:val="both"/>
              <w:rPr>
                <w:sz w:val="24"/>
                <w:szCs w:val="24"/>
              </w:rPr>
            </w:pPr>
            <w:r>
              <w:rPr>
                <w:sz w:val="24"/>
                <w:szCs w:val="24"/>
              </w:rPr>
              <w:t>1.0</w:t>
            </w:r>
          </w:p>
        </w:tc>
        <w:tc>
          <w:tcPr>
            <w:tcW w:w="2484" w:type="dxa"/>
          </w:tcPr>
          <w:p w:rsidR="00B62849" w:rsidRPr="00380CF5" w:rsidRDefault="00B62849" w:rsidP="00A34777">
            <w:pPr>
              <w:jc w:val="both"/>
              <w:rPr>
                <w:sz w:val="24"/>
                <w:szCs w:val="24"/>
              </w:rPr>
            </w:pPr>
            <w:r>
              <w:rPr>
                <w:sz w:val="24"/>
                <w:szCs w:val="24"/>
              </w:rPr>
              <w:t>02/19/2014</w:t>
            </w:r>
          </w:p>
        </w:tc>
      </w:tr>
      <w:tr w:rsidR="00B62849" w:rsidRPr="00380CF5" w:rsidTr="00A34777">
        <w:trPr>
          <w:trHeight w:val="303"/>
        </w:trPr>
        <w:tc>
          <w:tcPr>
            <w:tcW w:w="2347" w:type="dxa"/>
          </w:tcPr>
          <w:p w:rsidR="00B62849" w:rsidRDefault="00B62849" w:rsidP="00A34777">
            <w:pPr>
              <w:jc w:val="both"/>
              <w:rPr>
                <w:sz w:val="24"/>
                <w:szCs w:val="24"/>
              </w:rPr>
            </w:pPr>
            <w:r>
              <w:rPr>
                <w:sz w:val="24"/>
                <w:szCs w:val="24"/>
              </w:rPr>
              <w:t>1.1</w:t>
            </w:r>
          </w:p>
        </w:tc>
        <w:tc>
          <w:tcPr>
            <w:tcW w:w="2484" w:type="dxa"/>
          </w:tcPr>
          <w:p w:rsidR="00B62849" w:rsidRDefault="00B62849" w:rsidP="00A34777">
            <w:pPr>
              <w:jc w:val="both"/>
              <w:rPr>
                <w:sz w:val="24"/>
                <w:szCs w:val="24"/>
              </w:rPr>
            </w:pPr>
            <w:r>
              <w:rPr>
                <w:sz w:val="24"/>
                <w:szCs w:val="24"/>
              </w:rPr>
              <w:t>04/19/2014</w:t>
            </w:r>
          </w:p>
        </w:tc>
      </w:tr>
      <w:tr w:rsidR="00FF56AD" w:rsidTr="00FF56AD">
        <w:trPr>
          <w:trHeight w:val="303"/>
        </w:trPr>
        <w:tc>
          <w:tcPr>
            <w:tcW w:w="2347" w:type="dxa"/>
          </w:tcPr>
          <w:p w:rsidR="00FF56AD" w:rsidRDefault="00FF56AD" w:rsidP="00131E14">
            <w:pPr>
              <w:jc w:val="both"/>
              <w:rPr>
                <w:sz w:val="24"/>
                <w:szCs w:val="24"/>
              </w:rPr>
            </w:pPr>
            <w:r>
              <w:rPr>
                <w:sz w:val="24"/>
                <w:szCs w:val="24"/>
              </w:rPr>
              <w:t>1.</w:t>
            </w:r>
            <w:r>
              <w:rPr>
                <w:sz w:val="24"/>
                <w:szCs w:val="24"/>
              </w:rPr>
              <w:t>2</w:t>
            </w:r>
          </w:p>
        </w:tc>
        <w:tc>
          <w:tcPr>
            <w:tcW w:w="2484" w:type="dxa"/>
          </w:tcPr>
          <w:p w:rsidR="00FF56AD" w:rsidRDefault="00FF56AD" w:rsidP="00131E14">
            <w:pPr>
              <w:jc w:val="both"/>
              <w:rPr>
                <w:sz w:val="24"/>
                <w:szCs w:val="24"/>
              </w:rPr>
            </w:pPr>
            <w:r>
              <w:rPr>
                <w:sz w:val="24"/>
                <w:szCs w:val="24"/>
              </w:rPr>
              <w:t>04/25</w:t>
            </w:r>
            <w:r>
              <w:rPr>
                <w:sz w:val="24"/>
                <w:szCs w:val="24"/>
              </w:rPr>
              <w:t>/2014</w:t>
            </w:r>
          </w:p>
        </w:tc>
      </w:tr>
    </w:tbl>
    <w:p w:rsidR="00CA5975" w:rsidRDefault="00CA5975" w:rsidP="00940E0F">
      <w:pPr>
        <w:pStyle w:val="IndexHeading"/>
        <w:rPr>
          <w:b/>
          <w:bCs/>
        </w:rPr>
      </w:pPr>
    </w:p>
    <w:p w:rsidR="00940E0F" w:rsidRDefault="00ED2C43" w:rsidP="00940E0F">
      <w:pPr>
        <w:pStyle w:val="IndexHeading"/>
        <w:rPr>
          <w:b/>
          <w:bCs/>
        </w:rPr>
      </w:pPr>
      <w:r>
        <w:rPr>
          <w:b/>
          <w:bCs/>
        </w:rPr>
        <w:t>Table of Contents</w:t>
      </w:r>
      <w:r w:rsidR="00940E0F">
        <w:rPr>
          <w:b/>
          <w:bCs/>
        </w:rPr>
        <w:tab/>
      </w:r>
      <w:r w:rsidR="00940E0F">
        <w:rPr>
          <w:b/>
          <w:bCs/>
        </w:rPr>
        <w:tab/>
      </w:r>
      <w:r w:rsidR="00940E0F">
        <w:rPr>
          <w:b/>
          <w:bCs/>
        </w:rPr>
        <w:tab/>
      </w:r>
      <w:r w:rsidR="00940E0F">
        <w:rPr>
          <w:b/>
          <w:bCs/>
        </w:rPr>
        <w:tab/>
      </w:r>
      <w:r w:rsidR="00940E0F">
        <w:rPr>
          <w:b/>
          <w:bCs/>
        </w:rPr>
        <w:tab/>
      </w:r>
      <w:r w:rsidR="00940E0F">
        <w:rPr>
          <w:b/>
          <w:bCs/>
        </w:rPr>
        <w:tab/>
      </w:r>
      <w:r w:rsidR="00940E0F">
        <w:rPr>
          <w:b/>
          <w:bCs/>
        </w:rPr>
        <w:tab/>
        <w:t>Page No</w:t>
      </w:r>
    </w:p>
    <w:p w:rsidR="002E45B3" w:rsidRDefault="00940E0F" w:rsidP="00940E0F">
      <w:pPr>
        <w:pStyle w:val="IndexHeading"/>
        <w:rPr>
          <w:noProof/>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001A37">
        <w:rPr>
          <w:b/>
          <w:bCs/>
        </w:rPr>
        <w:fldChar w:fldCharType="begin"/>
      </w:r>
      <w:r w:rsidR="00ED2C43">
        <w:rPr>
          <w:b/>
          <w:bCs/>
        </w:rPr>
        <w:instrText xml:space="preserve"> TOC \o "1-2" \h \z </w:instrText>
      </w:r>
      <w:r w:rsidR="00001A37">
        <w:rPr>
          <w:b/>
          <w:bCs/>
        </w:rPr>
        <w:fldChar w:fldCharType="separate"/>
      </w:r>
    </w:p>
    <w:p w:rsidR="002E45B3" w:rsidRDefault="0042676A">
      <w:pPr>
        <w:pStyle w:val="TOC1"/>
        <w:rPr>
          <w:rFonts w:asciiTheme="minorHAnsi" w:eastAsiaTheme="minorEastAsia" w:hAnsiTheme="minorHAnsi" w:cstheme="minorBidi"/>
          <w:noProof/>
          <w:sz w:val="22"/>
          <w:szCs w:val="22"/>
        </w:rPr>
      </w:pPr>
      <w:hyperlink w:anchor="_Toc381280179" w:history="1">
        <w:r w:rsidR="002E45B3" w:rsidRPr="00A73470">
          <w:rPr>
            <w:rStyle w:val="Hyperlink"/>
            <w:noProof/>
          </w:rPr>
          <w:t>Architectural Vision</w:t>
        </w:r>
        <w:r w:rsidR="002E45B3">
          <w:rPr>
            <w:noProof/>
            <w:webHidden/>
          </w:rPr>
          <w:tab/>
        </w:r>
        <w:r w:rsidR="00001A37">
          <w:rPr>
            <w:noProof/>
            <w:webHidden/>
          </w:rPr>
          <w:fldChar w:fldCharType="begin"/>
        </w:r>
        <w:r w:rsidR="002E45B3">
          <w:rPr>
            <w:noProof/>
            <w:webHidden/>
          </w:rPr>
          <w:instrText xml:space="preserve"> PAGEREF _Toc381280179 \h </w:instrText>
        </w:r>
        <w:r w:rsidR="00001A37">
          <w:rPr>
            <w:noProof/>
            <w:webHidden/>
          </w:rPr>
        </w:r>
        <w:r w:rsidR="00001A37">
          <w:rPr>
            <w:noProof/>
            <w:webHidden/>
          </w:rPr>
          <w:fldChar w:fldCharType="separate"/>
        </w:r>
        <w:r w:rsidR="005C52CE">
          <w:rPr>
            <w:noProof/>
            <w:webHidden/>
          </w:rPr>
          <w:t>3</w:t>
        </w:r>
        <w:r w:rsidR="00001A37">
          <w:rPr>
            <w:noProof/>
            <w:webHidden/>
          </w:rPr>
          <w:fldChar w:fldCharType="end"/>
        </w:r>
      </w:hyperlink>
    </w:p>
    <w:p w:rsidR="002E45B3" w:rsidRDefault="0042676A">
      <w:pPr>
        <w:pStyle w:val="TOC1"/>
        <w:rPr>
          <w:rFonts w:asciiTheme="minorHAnsi" w:eastAsiaTheme="minorEastAsia" w:hAnsiTheme="minorHAnsi" w:cstheme="minorBidi"/>
          <w:noProof/>
          <w:sz w:val="22"/>
          <w:szCs w:val="22"/>
        </w:rPr>
      </w:pPr>
      <w:hyperlink w:anchor="_Toc381280180" w:history="1">
        <w:r w:rsidR="002E45B3" w:rsidRPr="00A73470">
          <w:rPr>
            <w:rStyle w:val="Hyperlink"/>
            <w:noProof/>
          </w:rPr>
          <w:t>Principles</w:t>
        </w:r>
        <w:r w:rsidR="002E45B3">
          <w:rPr>
            <w:noProof/>
            <w:webHidden/>
          </w:rPr>
          <w:tab/>
        </w:r>
        <w:r w:rsidR="00001A37">
          <w:rPr>
            <w:noProof/>
            <w:webHidden/>
          </w:rPr>
          <w:fldChar w:fldCharType="begin"/>
        </w:r>
        <w:r w:rsidR="002E45B3">
          <w:rPr>
            <w:noProof/>
            <w:webHidden/>
          </w:rPr>
          <w:instrText xml:space="preserve"> PAGEREF _Toc381280180 \h </w:instrText>
        </w:r>
        <w:r w:rsidR="00001A37">
          <w:rPr>
            <w:noProof/>
            <w:webHidden/>
          </w:rPr>
        </w:r>
        <w:r w:rsidR="00001A37">
          <w:rPr>
            <w:noProof/>
            <w:webHidden/>
          </w:rPr>
          <w:fldChar w:fldCharType="separate"/>
        </w:r>
        <w:r w:rsidR="005C52CE">
          <w:rPr>
            <w:noProof/>
            <w:webHidden/>
          </w:rPr>
          <w:t>3</w:t>
        </w:r>
        <w:r w:rsidR="00001A37">
          <w:rPr>
            <w:noProof/>
            <w:webHidden/>
          </w:rPr>
          <w:fldChar w:fldCharType="end"/>
        </w:r>
      </w:hyperlink>
    </w:p>
    <w:p w:rsidR="002E45B3" w:rsidRDefault="0042676A">
      <w:pPr>
        <w:pStyle w:val="TOC1"/>
        <w:rPr>
          <w:rFonts w:asciiTheme="minorHAnsi" w:eastAsiaTheme="minorEastAsia" w:hAnsiTheme="minorHAnsi" w:cstheme="minorBidi"/>
          <w:noProof/>
          <w:sz w:val="22"/>
          <w:szCs w:val="22"/>
        </w:rPr>
      </w:pPr>
      <w:hyperlink w:anchor="_Toc381280181" w:history="1">
        <w:r w:rsidR="002E45B3" w:rsidRPr="00A73470">
          <w:rPr>
            <w:rStyle w:val="Hyperlink"/>
            <w:noProof/>
          </w:rPr>
          <w:t>Styles</w:t>
        </w:r>
        <w:r w:rsidR="002E45B3">
          <w:rPr>
            <w:noProof/>
            <w:webHidden/>
          </w:rPr>
          <w:tab/>
        </w:r>
        <w:r w:rsidR="00001A37">
          <w:rPr>
            <w:noProof/>
            <w:webHidden/>
          </w:rPr>
          <w:fldChar w:fldCharType="begin"/>
        </w:r>
        <w:r w:rsidR="002E45B3">
          <w:rPr>
            <w:noProof/>
            <w:webHidden/>
          </w:rPr>
          <w:instrText xml:space="preserve"> PAGEREF _Toc381280181 \h </w:instrText>
        </w:r>
        <w:r w:rsidR="00001A37">
          <w:rPr>
            <w:noProof/>
            <w:webHidden/>
          </w:rPr>
        </w:r>
        <w:r w:rsidR="00001A37">
          <w:rPr>
            <w:noProof/>
            <w:webHidden/>
          </w:rPr>
          <w:fldChar w:fldCharType="separate"/>
        </w:r>
        <w:r w:rsidR="005C52CE">
          <w:rPr>
            <w:noProof/>
            <w:webHidden/>
          </w:rPr>
          <w:t>5</w:t>
        </w:r>
        <w:r w:rsidR="00001A37">
          <w:rPr>
            <w:noProof/>
            <w:webHidden/>
          </w:rPr>
          <w:fldChar w:fldCharType="end"/>
        </w:r>
      </w:hyperlink>
    </w:p>
    <w:p w:rsidR="002E45B3" w:rsidRDefault="0042676A">
      <w:pPr>
        <w:pStyle w:val="TOC1"/>
        <w:rPr>
          <w:rFonts w:asciiTheme="minorHAnsi" w:eastAsiaTheme="minorEastAsia" w:hAnsiTheme="minorHAnsi" w:cstheme="minorBidi"/>
          <w:noProof/>
          <w:sz w:val="22"/>
          <w:szCs w:val="22"/>
        </w:rPr>
      </w:pPr>
      <w:hyperlink w:anchor="_Toc381280182" w:history="1">
        <w:r w:rsidR="002E45B3" w:rsidRPr="00A73470">
          <w:rPr>
            <w:rStyle w:val="Hyperlink"/>
            <w:noProof/>
          </w:rPr>
          <w:t>Patterns &amp; interconnection Mechanisms</w:t>
        </w:r>
        <w:r w:rsidR="002E45B3">
          <w:rPr>
            <w:noProof/>
            <w:webHidden/>
          </w:rPr>
          <w:tab/>
        </w:r>
        <w:r w:rsidR="00001A37">
          <w:rPr>
            <w:noProof/>
            <w:webHidden/>
          </w:rPr>
          <w:fldChar w:fldCharType="begin"/>
        </w:r>
        <w:r w:rsidR="002E45B3">
          <w:rPr>
            <w:noProof/>
            <w:webHidden/>
          </w:rPr>
          <w:instrText xml:space="preserve"> PAGEREF _Toc381280182 \h </w:instrText>
        </w:r>
        <w:r w:rsidR="00001A37">
          <w:rPr>
            <w:noProof/>
            <w:webHidden/>
          </w:rPr>
        </w:r>
        <w:r w:rsidR="00001A37">
          <w:rPr>
            <w:noProof/>
            <w:webHidden/>
          </w:rPr>
          <w:fldChar w:fldCharType="separate"/>
        </w:r>
        <w:r w:rsidR="005C52CE">
          <w:rPr>
            <w:noProof/>
            <w:webHidden/>
          </w:rPr>
          <w:t>8</w:t>
        </w:r>
        <w:r w:rsidR="00001A37">
          <w:rPr>
            <w:noProof/>
            <w:webHidden/>
          </w:rPr>
          <w:fldChar w:fldCharType="end"/>
        </w:r>
      </w:hyperlink>
    </w:p>
    <w:p w:rsidR="002E45B3" w:rsidRDefault="0042676A">
      <w:pPr>
        <w:pStyle w:val="TOC2"/>
        <w:rPr>
          <w:rFonts w:asciiTheme="minorHAnsi" w:eastAsiaTheme="minorEastAsia" w:hAnsiTheme="minorHAnsi" w:cstheme="minorBidi"/>
          <w:noProof/>
          <w:sz w:val="22"/>
          <w:szCs w:val="22"/>
        </w:rPr>
      </w:pPr>
      <w:hyperlink w:anchor="_Toc381280183" w:history="1">
        <w:r w:rsidR="002E45B3" w:rsidRPr="00A73470">
          <w:rPr>
            <w:rStyle w:val="Hyperlink"/>
            <w:noProof/>
          </w:rPr>
          <w:t>Pattern [Three tiered]</w:t>
        </w:r>
        <w:r w:rsidR="002E45B3">
          <w:rPr>
            <w:noProof/>
            <w:webHidden/>
          </w:rPr>
          <w:tab/>
        </w:r>
        <w:r w:rsidR="00001A37">
          <w:rPr>
            <w:noProof/>
            <w:webHidden/>
          </w:rPr>
          <w:fldChar w:fldCharType="begin"/>
        </w:r>
        <w:r w:rsidR="002E45B3">
          <w:rPr>
            <w:noProof/>
            <w:webHidden/>
          </w:rPr>
          <w:instrText xml:space="preserve"> PAGEREF _Toc381280183 \h </w:instrText>
        </w:r>
        <w:r w:rsidR="00001A37">
          <w:rPr>
            <w:noProof/>
            <w:webHidden/>
          </w:rPr>
        </w:r>
        <w:r w:rsidR="00001A37">
          <w:rPr>
            <w:noProof/>
            <w:webHidden/>
          </w:rPr>
          <w:fldChar w:fldCharType="separate"/>
        </w:r>
        <w:r w:rsidR="005C52CE">
          <w:rPr>
            <w:noProof/>
            <w:webHidden/>
          </w:rPr>
          <w:t>8</w:t>
        </w:r>
        <w:r w:rsidR="00001A37">
          <w:rPr>
            <w:noProof/>
            <w:webHidden/>
          </w:rPr>
          <w:fldChar w:fldCharType="end"/>
        </w:r>
      </w:hyperlink>
    </w:p>
    <w:p w:rsidR="002E45B3" w:rsidRDefault="0042676A">
      <w:pPr>
        <w:pStyle w:val="TOC2"/>
        <w:rPr>
          <w:rFonts w:asciiTheme="minorHAnsi" w:eastAsiaTheme="minorEastAsia" w:hAnsiTheme="minorHAnsi" w:cstheme="minorBidi"/>
          <w:noProof/>
          <w:sz w:val="22"/>
          <w:szCs w:val="22"/>
        </w:rPr>
      </w:pPr>
      <w:hyperlink w:anchor="_Toc381280184" w:history="1">
        <w:r w:rsidR="002E45B3" w:rsidRPr="00A73470">
          <w:rPr>
            <w:rStyle w:val="Hyperlink"/>
            <w:noProof/>
          </w:rPr>
          <w:t>Pattern [MVC]</w:t>
        </w:r>
        <w:r w:rsidR="002E45B3">
          <w:rPr>
            <w:noProof/>
            <w:webHidden/>
          </w:rPr>
          <w:tab/>
        </w:r>
        <w:r w:rsidR="00001A37">
          <w:rPr>
            <w:noProof/>
            <w:webHidden/>
          </w:rPr>
          <w:fldChar w:fldCharType="begin"/>
        </w:r>
        <w:r w:rsidR="002E45B3">
          <w:rPr>
            <w:noProof/>
            <w:webHidden/>
          </w:rPr>
          <w:instrText xml:space="preserve"> PAGEREF _Toc381280184 \h </w:instrText>
        </w:r>
        <w:r w:rsidR="00001A37">
          <w:rPr>
            <w:noProof/>
            <w:webHidden/>
          </w:rPr>
        </w:r>
        <w:r w:rsidR="00001A37">
          <w:rPr>
            <w:noProof/>
            <w:webHidden/>
          </w:rPr>
          <w:fldChar w:fldCharType="separate"/>
        </w:r>
        <w:r w:rsidR="005C52CE">
          <w:rPr>
            <w:noProof/>
            <w:webHidden/>
          </w:rPr>
          <w:t>9</w:t>
        </w:r>
        <w:r w:rsidR="00001A37">
          <w:rPr>
            <w:noProof/>
            <w:webHidden/>
          </w:rPr>
          <w:fldChar w:fldCharType="end"/>
        </w:r>
      </w:hyperlink>
    </w:p>
    <w:p w:rsidR="002E45B3" w:rsidRDefault="0042676A">
      <w:pPr>
        <w:pStyle w:val="TOC2"/>
        <w:rPr>
          <w:rFonts w:asciiTheme="minorHAnsi" w:eastAsiaTheme="minorEastAsia" w:hAnsiTheme="minorHAnsi" w:cstheme="minorBidi"/>
          <w:noProof/>
          <w:sz w:val="22"/>
          <w:szCs w:val="22"/>
        </w:rPr>
      </w:pPr>
      <w:hyperlink w:anchor="_Toc381280185" w:history="1">
        <w:r w:rsidR="002E45B3" w:rsidRPr="00A73470">
          <w:rPr>
            <w:rStyle w:val="Hyperlink"/>
            <w:noProof/>
          </w:rPr>
          <w:t>Interconnection Mechanism [REST]</w:t>
        </w:r>
        <w:r w:rsidR="002E45B3">
          <w:rPr>
            <w:noProof/>
            <w:webHidden/>
          </w:rPr>
          <w:tab/>
        </w:r>
        <w:r w:rsidR="00001A37">
          <w:rPr>
            <w:noProof/>
            <w:webHidden/>
          </w:rPr>
          <w:fldChar w:fldCharType="begin"/>
        </w:r>
        <w:r w:rsidR="002E45B3">
          <w:rPr>
            <w:noProof/>
            <w:webHidden/>
          </w:rPr>
          <w:instrText xml:space="preserve"> PAGEREF _Toc381280185 \h </w:instrText>
        </w:r>
        <w:r w:rsidR="00001A37">
          <w:rPr>
            <w:noProof/>
            <w:webHidden/>
          </w:rPr>
        </w:r>
        <w:r w:rsidR="00001A37">
          <w:rPr>
            <w:noProof/>
            <w:webHidden/>
          </w:rPr>
          <w:fldChar w:fldCharType="separate"/>
        </w:r>
        <w:r w:rsidR="005C52CE">
          <w:rPr>
            <w:noProof/>
            <w:webHidden/>
          </w:rPr>
          <w:t>10</w:t>
        </w:r>
        <w:r w:rsidR="00001A37">
          <w:rPr>
            <w:noProof/>
            <w:webHidden/>
          </w:rPr>
          <w:fldChar w:fldCharType="end"/>
        </w:r>
      </w:hyperlink>
    </w:p>
    <w:p w:rsidR="002E45B3" w:rsidRDefault="0042676A">
      <w:pPr>
        <w:pStyle w:val="TOC1"/>
        <w:rPr>
          <w:rFonts w:asciiTheme="minorHAnsi" w:eastAsiaTheme="minorEastAsia" w:hAnsiTheme="minorHAnsi" w:cstheme="minorBidi"/>
          <w:noProof/>
          <w:sz w:val="22"/>
          <w:szCs w:val="22"/>
        </w:rPr>
      </w:pPr>
      <w:hyperlink w:anchor="_Toc381280186" w:history="1">
        <w:r w:rsidR="002E45B3" w:rsidRPr="00A73470">
          <w:rPr>
            <w:rStyle w:val="Hyperlink"/>
            <w:noProof/>
          </w:rPr>
          <w:t>Philosophies &amp; Preferences</w:t>
        </w:r>
        <w:r w:rsidR="002E45B3">
          <w:rPr>
            <w:noProof/>
            <w:webHidden/>
          </w:rPr>
          <w:tab/>
        </w:r>
        <w:r w:rsidR="00001A37">
          <w:rPr>
            <w:noProof/>
            <w:webHidden/>
          </w:rPr>
          <w:fldChar w:fldCharType="begin"/>
        </w:r>
        <w:r w:rsidR="002E45B3">
          <w:rPr>
            <w:noProof/>
            <w:webHidden/>
          </w:rPr>
          <w:instrText xml:space="preserve"> PAGEREF _Toc381280186 \h </w:instrText>
        </w:r>
        <w:r w:rsidR="00001A37">
          <w:rPr>
            <w:noProof/>
            <w:webHidden/>
          </w:rPr>
        </w:r>
        <w:r w:rsidR="00001A37">
          <w:rPr>
            <w:noProof/>
            <w:webHidden/>
          </w:rPr>
          <w:fldChar w:fldCharType="separate"/>
        </w:r>
        <w:r w:rsidR="005C52CE">
          <w:rPr>
            <w:noProof/>
            <w:webHidden/>
          </w:rPr>
          <w:t>11</w:t>
        </w:r>
        <w:r w:rsidR="00001A37">
          <w:rPr>
            <w:noProof/>
            <w:webHidden/>
          </w:rPr>
          <w:fldChar w:fldCharType="end"/>
        </w:r>
      </w:hyperlink>
    </w:p>
    <w:p w:rsidR="002E45B3" w:rsidRDefault="0042676A">
      <w:pPr>
        <w:pStyle w:val="TOC1"/>
        <w:rPr>
          <w:rFonts w:asciiTheme="minorHAnsi" w:eastAsiaTheme="minorEastAsia" w:hAnsiTheme="minorHAnsi" w:cstheme="minorBidi"/>
          <w:noProof/>
          <w:sz w:val="22"/>
          <w:szCs w:val="22"/>
        </w:rPr>
      </w:pPr>
      <w:hyperlink w:anchor="_Toc381280187" w:history="1">
        <w:r w:rsidR="002E45B3" w:rsidRPr="00A73470">
          <w:rPr>
            <w:rStyle w:val="Hyperlink"/>
            <w:noProof/>
          </w:rPr>
          <w:t>Guidelines &amp; policies</w:t>
        </w:r>
        <w:r w:rsidR="002E45B3">
          <w:rPr>
            <w:noProof/>
            <w:webHidden/>
          </w:rPr>
          <w:tab/>
        </w:r>
        <w:r w:rsidR="00001A37">
          <w:rPr>
            <w:noProof/>
            <w:webHidden/>
          </w:rPr>
          <w:fldChar w:fldCharType="begin"/>
        </w:r>
        <w:r w:rsidR="002E45B3">
          <w:rPr>
            <w:noProof/>
            <w:webHidden/>
          </w:rPr>
          <w:instrText xml:space="preserve"> PAGEREF _Toc381280187 \h </w:instrText>
        </w:r>
        <w:r w:rsidR="00001A37">
          <w:rPr>
            <w:noProof/>
            <w:webHidden/>
          </w:rPr>
        </w:r>
        <w:r w:rsidR="00001A37">
          <w:rPr>
            <w:noProof/>
            <w:webHidden/>
          </w:rPr>
          <w:fldChar w:fldCharType="separate"/>
        </w:r>
        <w:r w:rsidR="005C52CE">
          <w:rPr>
            <w:noProof/>
            <w:webHidden/>
          </w:rPr>
          <w:t>11</w:t>
        </w:r>
        <w:r w:rsidR="00001A37">
          <w:rPr>
            <w:noProof/>
            <w:webHidden/>
          </w:rPr>
          <w:fldChar w:fldCharType="end"/>
        </w:r>
      </w:hyperlink>
    </w:p>
    <w:p w:rsidR="002E45B3" w:rsidRDefault="0042676A">
      <w:pPr>
        <w:pStyle w:val="TOC1"/>
        <w:rPr>
          <w:rFonts w:asciiTheme="minorHAnsi" w:eastAsiaTheme="minorEastAsia" w:hAnsiTheme="minorHAnsi" w:cstheme="minorBidi"/>
          <w:noProof/>
          <w:sz w:val="22"/>
          <w:szCs w:val="22"/>
        </w:rPr>
      </w:pPr>
      <w:hyperlink w:anchor="_Toc381280188" w:history="1">
        <w:r w:rsidR="002E45B3" w:rsidRPr="00A73470">
          <w:rPr>
            <w:rStyle w:val="Hyperlink"/>
            <w:noProof/>
          </w:rPr>
          <w:t>Additional Information</w:t>
        </w:r>
        <w:r w:rsidR="002E45B3">
          <w:rPr>
            <w:noProof/>
            <w:webHidden/>
          </w:rPr>
          <w:tab/>
        </w:r>
        <w:r w:rsidR="00001A37">
          <w:rPr>
            <w:noProof/>
            <w:webHidden/>
          </w:rPr>
          <w:fldChar w:fldCharType="begin"/>
        </w:r>
        <w:r w:rsidR="002E45B3">
          <w:rPr>
            <w:noProof/>
            <w:webHidden/>
          </w:rPr>
          <w:instrText xml:space="preserve"> PAGEREF _Toc381280188 \h </w:instrText>
        </w:r>
        <w:r w:rsidR="00001A37">
          <w:rPr>
            <w:noProof/>
            <w:webHidden/>
          </w:rPr>
        </w:r>
        <w:r w:rsidR="00001A37">
          <w:rPr>
            <w:noProof/>
            <w:webHidden/>
          </w:rPr>
          <w:fldChar w:fldCharType="separate"/>
        </w:r>
        <w:r w:rsidR="005C52CE">
          <w:rPr>
            <w:noProof/>
            <w:webHidden/>
          </w:rPr>
          <w:t>11</w:t>
        </w:r>
        <w:r w:rsidR="00001A37">
          <w:rPr>
            <w:noProof/>
            <w:webHidden/>
          </w:rPr>
          <w:fldChar w:fldCharType="end"/>
        </w:r>
      </w:hyperlink>
    </w:p>
    <w:p w:rsidR="00ED2C43" w:rsidRDefault="00001A37">
      <w:pPr>
        <w:pStyle w:val="TOCBase"/>
      </w:pPr>
      <w:r>
        <w:fldChar w:fldCharType="end"/>
      </w:r>
    </w:p>
    <w:p w:rsidR="00ED2C43" w:rsidRDefault="00ED2C43">
      <w:pPr>
        <w:pStyle w:val="Title"/>
      </w:pPr>
      <w:r>
        <w:rPr>
          <w:caps w:val="0"/>
          <w:kern w:val="0"/>
        </w:rPr>
        <w:br w:type="page"/>
      </w:r>
      <w:r>
        <w:lastRenderedPageBreak/>
        <w:t>Meta-ArchitecturE document</w:t>
      </w:r>
    </w:p>
    <w:p w:rsidR="00715151" w:rsidRPr="00E53B23" w:rsidRDefault="00715151" w:rsidP="00715151">
      <w:pPr>
        <w:pStyle w:val="Subtitle"/>
        <w:rPr>
          <w:i/>
        </w:rPr>
      </w:pPr>
      <w:r>
        <w:rPr>
          <w:i/>
        </w:rPr>
        <w:t>Team Cupric seckel</w:t>
      </w:r>
    </w:p>
    <w:p w:rsidR="008C48E0" w:rsidRPr="00710CDF" w:rsidRDefault="00ED2C43" w:rsidP="00710CDF">
      <w:pPr>
        <w:pStyle w:val="Heading1"/>
        <w:rPr>
          <w:color w:val="auto"/>
        </w:rPr>
      </w:pPr>
      <w:bookmarkStart w:id="0" w:name="_Toc381280179"/>
      <w:r>
        <w:rPr>
          <w:color w:val="auto"/>
        </w:rPr>
        <w:t>Architectural Vision</w:t>
      </w:r>
      <w:bookmarkEnd w:id="0"/>
    </w:p>
    <w:p w:rsidR="00606CF8" w:rsidRPr="00606CF8" w:rsidRDefault="00606CF8" w:rsidP="00C92369">
      <w:pPr>
        <w:pStyle w:val="BodyText"/>
        <w:keepNext/>
        <w:rPr>
          <w:sz w:val="24"/>
        </w:rPr>
      </w:pPr>
      <w:r w:rsidRPr="00606CF8">
        <w:rPr>
          <w:sz w:val="24"/>
        </w:rPr>
        <w:t xml:space="preserve">This document describes the architectural layout for a Peer-to-Peer chat system. We envision our system to be a highly distributed browser-based chat client with a centralized server providing registration services. The chat itself will be Peer-to-Peer, allowing for </w:t>
      </w:r>
      <w:r w:rsidR="004873BC">
        <w:rPr>
          <w:sz w:val="24"/>
        </w:rPr>
        <w:t>direct connections between users in the system.</w:t>
      </w:r>
    </w:p>
    <w:p w:rsidR="00CC56C1" w:rsidRDefault="00606CF8" w:rsidP="00C92369">
      <w:pPr>
        <w:pStyle w:val="BodyText"/>
        <w:keepNext/>
        <w:spacing w:after="0"/>
      </w:pPr>
      <w:r w:rsidRPr="00606CF8">
        <w:rPr>
          <w:sz w:val="24"/>
        </w:rPr>
        <w:t>The system architectural design will emph</w:t>
      </w:r>
      <w:r w:rsidR="004873BC">
        <w:rPr>
          <w:sz w:val="24"/>
        </w:rPr>
        <w:t xml:space="preserve">asize the idea of providing </w:t>
      </w:r>
      <w:r w:rsidRPr="00606CF8">
        <w:rPr>
          <w:sz w:val="24"/>
        </w:rPr>
        <w:t>our clients</w:t>
      </w:r>
      <w:r w:rsidR="004873BC">
        <w:rPr>
          <w:sz w:val="24"/>
        </w:rPr>
        <w:t xml:space="preserve"> with direct connections for their communication requirements</w:t>
      </w:r>
      <w:r w:rsidRPr="00606CF8">
        <w:rPr>
          <w:sz w:val="24"/>
        </w:rPr>
        <w:t>. The e</w:t>
      </w:r>
      <w:r w:rsidR="004873BC">
        <w:rPr>
          <w:sz w:val="24"/>
        </w:rPr>
        <w:t xml:space="preserve">mphasis is on ease of use </w:t>
      </w:r>
      <w:r w:rsidRPr="00606CF8">
        <w:rPr>
          <w:sz w:val="24"/>
        </w:rPr>
        <w:t>for those users. To meet the goal of high usability in the end product, we emphasize well thought-out and developed product architecture. The interfaces developed should be intuitive for both the end user as well as the product developer. The underlying structure of the product should be able to easily extend to add new features, refine existing ones or eliminate undesirable ones.</w:t>
      </w:r>
      <w:r w:rsidR="004873BC">
        <w:rPr>
          <w:sz w:val="24"/>
        </w:rPr>
        <w:t xml:space="preserve"> The system will provide log in authentication to aid in confidentiality and integrity because the users who log in will have the right to view their own chat and to send messages. Availability will be upheld because the user’s machine will be its own host and client for messages between other clients.</w:t>
      </w:r>
    </w:p>
    <w:p w:rsidR="00CC56C1" w:rsidRPr="00E71A8A" w:rsidRDefault="00CC56C1" w:rsidP="00E71A8A">
      <w:pPr>
        <w:pStyle w:val="BodyText"/>
        <w:spacing w:after="0"/>
        <w:ind w:left="360" w:firstLine="0"/>
        <w:rPr>
          <w:color w:val="0000FF"/>
          <w:sz w:val="24"/>
        </w:rPr>
      </w:pPr>
    </w:p>
    <w:p w:rsidR="00ED2C43" w:rsidRDefault="00ED2C43">
      <w:pPr>
        <w:pStyle w:val="BodyText"/>
        <w:spacing w:after="0"/>
        <w:ind w:left="360" w:firstLine="0"/>
        <w:rPr>
          <w:vanish/>
          <w:sz w:val="24"/>
        </w:rPr>
      </w:pPr>
    </w:p>
    <w:p w:rsidR="008D1A2D" w:rsidRPr="00710CDF" w:rsidRDefault="00ED2C43" w:rsidP="00710CDF">
      <w:pPr>
        <w:pStyle w:val="Heading1"/>
        <w:rPr>
          <w:color w:val="auto"/>
        </w:rPr>
      </w:pPr>
      <w:bookmarkStart w:id="1" w:name="_Toc381280180"/>
      <w:r>
        <w:rPr>
          <w:color w:val="auto"/>
        </w:rPr>
        <w:t>Principles</w:t>
      </w:r>
      <w:bookmarkEnd w:id="1"/>
    </w:p>
    <w:p w:rsidR="004D7BF1" w:rsidRDefault="004D7BF1" w:rsidP="004D7BF1">
      <w:pPr>
        <w:pStyle w:val="BodyText"/>
        <w:spacing w:after="0"/>
        <w:ind w:firstLine="0"/>
      </w:pPr>
    </w:p>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4D7BF1" w:rsidTr="00AE0377">
        <w:tc>
          <w:tcPr>
            <w:tcW w:w="2166" w:type="dxa"/>
            <w:tcBorders>
              <w:top w:val="doub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4D7BF1" w:rsidRPr="002E45B3" w:rsidRDefault="004D7BF1" w:rsidP="00AE0377">
            <w:pPr>
              <w:jc w:val="both"/>
              <w:rPr>
                <w:b/>
                <w:sz w:val="24"/>
                <w:szCs w:val="24"/>
              </w:rPr>
            </w:pPr>
            <w:r w:rsidRPr="002E45B3">
              <w:rPr>
                <w:b/>
                <w:sz w:val="24"/>
                <w:szCs w:val="24"/>
              </w:rPr>
              <w:t xml:space="preserve">K.I.S.S. - Keep It Simple, Silly-head </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4D7BF1" w:rsidRPr="002E45B3" w:rsidRDefault="004D7BF1" w:rsidP="00AE0377">
            <w:pPr>
              <w:jc w:val="both"/>
              <w:rPr>
                <w:sz w:val="24"/>
                <w:szCs w:val="24"/>
              </w:rPr>
            </w:pPr>
            <w:r w:rsidRPr="002E45B3">
              <w:rPr>
                <w:sz w:val="24"/>
                <w:szCs w:val="24"/>
              </w:rPr>
              <w:t>Architectural decisions should make implementation as simple and direct as possible. Simplicity is defined in this case as “less convoluted”, less dependencies between components and generally favoring a decoupled design.</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4D7BF1" w:rsidRPr="002E45B3" w:rsidRDefault="004D7BF1" w:rsidP="00AE0377">
            <w:pPr>
              <w:jc w:val="both"/>
              <w:rPr>
                <w:sz w:val="24"/>
                <w:szCs w:val="24"/>
              </w:rPr>
            </w:pPr>
            <w:r w:rsidRPr="002E45B3">
              <w:rPr>
                <w:sz w:val="24"/>
                <w:szCs w:val="24"/>
              </w:rPr>
              <w:t>We have limited experience and compressed timeframe. By sticking to a more easily understood design, we expect to each gain a fuller comprehension of the entire system; understanding the system fully will allow us each as developers to make beneficial design decisions during implementation.</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4D7BF1" w:rsidRPr="002E45B3" w:rsidRDefault="004D7BF1" w:rsidP="00302A6B">
            <w:pPr>
              <w:jc w:val="both"/>
              <w:rPr>
                <w:sz w:val="24"/>
                <w:szCs w:val="24"/>
              </w:rPr>
            </w:pPr>
            <w:r w:rsidRPr="002E45B3">
              <w:rPr>
                <w:sz w:val="24"/>
                <w:szCs w:val="24"/>
              </w:rPr>
              <w:t xml:space="preserve">Designs that are simpler would be favored </w:t>
            </w:r>
            <w:r w:rsidR="004873BC">
              <w:rPr>
                <w:sz w:val="24"/>
                <w:szCs w:val="24"/>
              </w:rPr>
              <w:t>because it will allow</w:t>
            </w:r>
            <w:r w:rsidR="00302A6B">
              <w:rPr>
                <w:sz w:val="24"/>
                <w:szCs w:val="24"/>
              </w:rPr>
              <w:t xml:space="preserve"> team members to understand the code in the project as well as allow users to interact with the code with little or no training</w:t>
            </w:r>
            <w:r w:rsidRPr="002E45B3">
              <w:rPr>
                <w:sz w:val="24"/>
                <w:szCs w:val="24"/>
              </w:rPr>
              <w:t>. Care must be taken to make sure the simpler design is still viable.</w:t>
            </w:r>
          </w:p>
        </w:tc>
      </w:tr>
      <w:tr w:rsidR="004D7BF1" w:rsidTr="00AE0377">
        <w:tc>
          <w:tcPr>
            <w:tcW w:w="2166" w:type="dxa"/>
            <w:tcBorders>
              <w:top w:val="single" w:sz="6" w:space="0" w:color="000000"/>
              <w:bottom w:val="doub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4D7BF1" w:rsidRPr="002E45B3" w:rsidRDefault="004D7BF1" w:rsidP="00AE0377">
            <w:pPr>
              <w:jc w:val="both"/>
              <w:rPr>
                <w:sz w:val="24"/>
                <w:szCs w:val="24"/>
              </w:rPr>
            </w:pPr>
            <w:r w:rsidRPr="002E45B3">
              <w:rPr>
                <w:sz w:val="24"/>
                <w:szCs w:val="24"/>
              </w:rPr>
              <w:t>Could do something cool and unique with custom code, cooler toolkit, or some other new-fangled widget.</w:t>
            </w:r>
          </w:p>
        </w:tc>
      </w:tr>
    </w:tbl>
    <w:p w:rsidR="004D7BF1" w:rsidRDefault="004D7BF1" w:rsidP="004D7BF1"/>
    <w:p w:rsidR="002E45B3" w:rsidRDefault="002E45B3" w:rsidP="004D7BF1"/>
    <w:p w:rsidR="002E45B3" w:rsidRDefault="002E45B3" w:rsidP="004D7BF1"/>
    <w:p w:rsidR="002E45B3" w:rsidRDefault="002E45B3" w:rsidP="004D7BF1"/>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4D7BF1" w:rsidTr="00AE0377">
        <w:tc>
          <w:tcPr>
            <w:tcW w:w="2166" w:type="dxa"/>
            <w:tcBorders>
              <w:top w:val="doub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4D7BF1" w:rsidRPr="002E45B3" w:rsidRDefault="004D7BF1" w:rsidP="00AE0377">
            <w:pPr>
              <w:jc w:val="both"/>
              <w:rPr>
                <w:b/>
                <w:sz w:val="24"/>
                <w:szCs w:val="24"/>
              </w:rPr>
            </w:pPr>
            <w:del w:id="2" w:author="chris cargile" w:date="2014-04-25T18:08:00Z">
              <w:r w:rsidRPr="002E45B3" w:rsidDel="00FF56AD">
                <w:rPr>
                  <w:b/>
                  <w:sz w:val="24"/>
                  <w:szCs w:val="24"/>
                </w:rPr>
                <w:delText>Be Able to</w:delText>
              </w:r>
            </w:del>
            <w:r w:rsidRPr="002E45B3">
              <w:rPr>
                <w:b/>
                <w:sz w:val="24"/>
                <w:szCs w:val="24"/>
              </w:rPr>
              <w:t xml:space="preserve"> “Scale” The Mountain</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4D7BF1" w:rsidRPr="002E45B3" w:rsidRDefault="004D7BF1" w:rsidP="00AE0377">
            <w:pPr>
              <w:jc w:val="both"/>
              <w:rPr>
                <w:sz w:val="24"/>
                <w:szCs w:val="24"/>
              </w:rPr>
            </w:pPr>
            <w:r w:rsidRPr="002E45B3">
              <w:rPr>
                <w:sz w:val="24"/>
                <w:szCs w:val="24"/>
              </w:rPr>
              <w:t xml:space="preserve">Even though our project prototype may only need to support 2 – 4 clients for a demo, realistically, we need to account for much larger participation in the architectural design wherever possible. Even though the implementation would not be able to support large numbers </w:t>
            </w:r>
            <w:r w:rsidR="00302A6B">
              <w:rPr>
                <w:sz w:val="24"/>
                <w:szCs w:val="24"/>
              </w:rPr>
              <w:t xml:space="preserve">(due to our lack or resources) </w:t>
            </w:r>
            <w:r w:rsidRPr="002E45B3">
              <w:rPr>
                <w:sz w:val="24"/>
                <w:szCs w:val="24"/>
              </w:rPr>
              <w:t>of users and dynamic server loading, the high level design should be scalable.</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4D7BF1" w:rsidRPr="002E45B3" w:rsidRDefault="004D7BF1" w:rsidP="00AE0377">
            <w:pPr>
              <w:jc w:val="both"/>
              <w:rPr>
                <w:sz w:val="24"/>
                <w:szCs w:val="24"/>
              </w:rPr>
            </w:pPr>
            <w:r w:rsidRPr="002E45B3">
              <w:rPr>
                <w:sz w:val="24"/>
                <w:szCs w:val="24"/>
              </w:rPr>
              <w:t>If you are going to do something, you should try to do it right. Who knows? We might accidentally develop a great app and become wildly rich.</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4D7BF1" w:rsidRPr="002E45B3" w:rsidRDefault="004D7BF1" w:rsidP="00302A6B">
            <w:pPr>
              <w:jc w:val="both"/>
              <w:rPr>
                <w:sz w:val="24"/>
                <w:szCs w:val="24"/>
              </w:rPr>
            </w:pPr>
            <w:r w:rsidRPr="002E45B3">
              <w:rPr>
                <w:sz w:val="24"/>
                <w:szCs w:val="24"/>
              </w:rPr>
              <w:t xml:space="preserve">This consideration runs counter to our </w:t>
            </w:r>
            <w:r w:rsidRPr="002E45B3">
              <w:rPr>
                <w:b/>
                <w:sz w:val="24"/>
                <w:szCs w:val="24"/>
              </w:rPr>
              <w:t>K.I.S.S.</w:t>
            </w:r>
            <w:r w:rsidRPr="002E45B3">
              <w:rPr>
                <w:sz w:val="24"/>
                <w:szCs w:val="24"/>
              </w:rPr>
              <w:t xml:space="preserve"> principle previously stated. Each design aspect </w:t>
            </w:r>
            <w:r w:rsidR="00302A6B">
              <w:rPr>
                <w:sz w:val="24"/>
                <w:szCs w:val="24"/>
              </w:rPr>
              <w:t xml:space="preserve">will need to be designed to allow for change which may make the system more complex with function capabilities that will not be used until a later point of time that may or may not happen at all. </w:t>
            </w:r>
          </w:p>
        </w:tc>
      </w:tr>
      <w:tr w:rsidR="004D7BF1" w:rsidTr="00AE0377">
        <w:tc>
          <w:tcPr>
            <w:tcW w:w="2166" w:type="dxa"/>
            <w:tcBorders>
              <w:top w:val="single" w:sz="6" w:space="0" w:color="000000"/>
              <w:bottom w:val="doub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4D7BF1" w:rsidRPr="002E45B3" w:rsidRDefault="004D7BF1" w:rsidP="00AE0377">
            <w:pPr>
              <w:jc w:val="both"/>
              <w:rPr>
                <w:sz w:val="24"/>
                <w:szCs w:val="24"/>
              </w:rPr>
            </w:pPr>
            <w:r w:rsidRPr="002E45B3">
              <w:rPr>
                <w:sz w:val="24"/>
                <w:szCs w:val="24"/>
              </w:rPr>
              <w:t xml:space="preserve">Would be a lot easier to not do this. </w:t>
            </w:r>
          </w:p>
        </w:tc>
      </w:tr>
    </w:tbl>
    <w:p w:rsidR="004D7BF1" w:rsidRDefault="004D7BF1" w:rsidP="004D7BF1"/>
    <w:p w:rsidR="002E45B3" w:rsidRDefault="002E45B3" w:rsidP="004D7BF1"/>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4D7BF1" w:rsidTr="00AE0377">
        <w:tc>
          <w:tcPr>
            <w:tcW w:w="2166" w:type="dxa"/>
            <w:tcBorders>
              <w:top w:val="doub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4D7BF1" w:rsidRPr="002E45B3" w:rsidRDefault="004D7BF1" w:rsidP="00AE0377">
            <w:pPr>
              <w:jc w:val="both"/>
              <w:rPr>
                <w:b/>
                <w:sz w:val="24"/>
                <w:szCs w:val="24"/>
              </w:rPr>
            </w:pPr>
            <w:r w:rsidRPr="002E45B3">
              <w:rPr>
                <w:b/>
                <w:sz w:val="24"/>
                <w:szCs w:val="24"/>
              </w:rPr>
              <w:t>A.G.I.L.E. – Another Good Idea Loses Effect</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4D7BF1" w:rsidRPr="002E45B3" w:rsidRDefault="004D7BF1" w:rsidP="00AE0377">
            <w:pPr>
              <w:jc w:val="both"/>
              <w:rPr>
                <w:sz w:val="24"/>
                <w:szCs w:val="24"/>
              </w:rPr>
            </w:pPr>
            <w:r w:rsidRPr="002E45B3">
              <w:rPr>
                <w:sz w:val="24"/>
                <w:szCs w:val="24"/>
              </w:rPr>
              <w:t>The goal is to allow for improvements to existing functionality and new functionality to be added to the system easily. Agile development puts an emphasis on delivering functionality incrementally and often.</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4D7BF1" w:rsidRPr="002E45B3" w:rsidRDefault="004D7BF1" w:rsidP="00AE0377">
            <w:pPr>
              <w:jc w:val="both"/>
              <w:rPr>
                <w:sz w:val="24"/>
                <w:szCs w:val="24"/>
              </w:rPr>
            </w:pPr>
            <w:r w:rsidRPr="002E45B3">
              <w:rPr>
                <w:sz w:val="24"/>
                <w:szCs w:val="24"/>
              </w:rPr>
              <w:t>Will allow new changes to be implemented quickly. Will allow the team to be very responsive regarding workload. Sounds very ninja-like.</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4D7BF1" w:rsidRPr="002E45B3" w:rsidRDefault="004D7BF1" w:rsidP="00AE0377">
            <w:pPr>
              <w:jc w:val="both"/>
              <w:rPr>
                <w:sz w:val="24"/>
                <w:szCs w:val="24"/>
              </w:rPr>
            </w:pPr>
            <w:r w:rsidRPr="002E45B3">
              <w:rPr>
                <w:sz w:val="24"/>
                <w:szCs w:val="24"/>
              </w:rPr>
              <w:t>Engineering design process would need to identify fundamental requirements for a minimum-functionality prototype, then rank additional features for inclusion.</w:t>
            </w:r>
          </w:p>
        </w:tc>
      </w:tr>
      <w:tr w:rsidR="004D7BF1" w:rsidTr="00AE0377">
        <w:tc>
          <w:tcPr>
            <w:tcW w:w="2166" w:type="dxa"/>
            <w:tcBorders>
              <w:top w:val="single" w:sz="6" w:space="0" w:color="000000"/>
              <w:bottom w:val="doub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4D7BF1" w:rsidRPr="002E45B3" w:rsidRDefault="004D7BF1" w:rsidP="00AE0377">
            <w:pPr>
              <w:jc w:val="both"/>
              <w:rPr>
                <w:sz w:val="24"/>
                <w:szCs w:val="24"/>
              </w:rPr>
            </w:pPr>
            <w:r w:rsidRPr="002E45B3">
              <w:rPr>
                <w:sz w:val="24"/>
                <w:szCs w:val="24"/>
              </w:rPr>
              <w:t>The development cycle is very short and there will not be time for multiple cycles that usually define an “agile” approach. A project plan that exemplifies the waterfall model is more appropriate since we have very clear periods of time of Design, implementation and testing defined in our class syllabus.</w:t>
            </w:r>
            <w:r w:rsidR="00302A6B">
              <w:rPr>
                <w:sz w:val="24"/>
                <w:szCs w:val="24"/>
              </w:rPr>
              <w:t xml:space="preserve"> We also do not wish to go backwards in time to add components due to our time constraints.</w:t>
            </w:r>
          </w:p>
        </w:tc>
      </w:tr>
    </w:tbl>
    <w:p w:rsidR="00393043" w:rsidRDefault="00393043" w:rsidP="00EE6BF8"/>
    <w:p w:rsidR="00393043" w:rsidRDefault="00393043" w:rsidP="00EE6BF8"/>
    <w:p w:rsidR="002E45B3" w:rsidRDefault="002E45B3" w:rsidP="00EE6BF8"/>
    <w:p w:rsidR="002E45B3" w:rsidRDefault="002E45B3" w:rsidP="00EE6BF8"/>
    <w:p w:rsidR="002E45B3" w:rsidRDefault="002E45B3" w:rsidP="00EE6BF8"/>
    <w:p w:rsidR="002E45B3" w:rsidRDefault="002E45B3" w:rsidP="00EE6BF8"/>
    <w:p w:rsidR="002E45B3" w:rsidRDefault="002E45B3" w:rsidP="00EE6BF8"/>
    <w:p w:rsidR="00EE6BF8" w:rsidRDefault="00EE6BF8" w:rsidP="00EE6BF8">
      <w:pPr>
        <w:pStyle w:val="Heading1"/>
        <w:rPr>
          <w:color w:val="auto"/>
        </w:rPr>
      </w:pPr>
      <w:bookmarkStart w:id="3" w:name="_Toc381280181"/>
      <w:r>
        <w:rPr>
          <w:color w:val="auto"/>
        </w:rPr>
        <w:t>Styles</w:t>
      </w:r>
      <w:bookmarkEnd w:id="3"/>
    </w:p>
    <w:p w:rsidR="002344F7" w:rsidRPr="002344F7" w:rsidRDefault="002344F7" w:rsidP="00B429EC">
      <w:pPr>
        <w:ind w:firstLine="360"/>
        <w:jc w:val="both"/>
        <w:rPr>
          <w:sz w:val="24"/>
          <w:szCs w:val="24"/>
        </w:rPr>
      </w:pPr>
      <w:r w:rsidRPr="002344F7">
        <w:rPr>
          <w:sz w:val="24"/>
          <w:szCs w:val="24"/>
        </w:rPr>
        <w:t xml:space="preserve">The Chat application will be a distributed system with three modules – client, server and database. The Architectural styles for implementing Chat Application are selected based on the initial implementation functionalities intended for the application. </w:t>
      </w:r>
    </w:p>
    <w:p w:rsidR="002344F7" w:rsidRPr="002344F7" w:rsidRDefault="002344F7" w:rsidP="00B429EC">
      <w:pPr>
        <w:ind w:firstLine="360"/>
        <w:jc w:val="both"/>
        <w:rPr>
          <w:sz w:val="24"/>
          <w:szCs w:val="24"/>
        </w:rPr>
      </w:pPr>
    </w:p>
    <w:p w:rsidR="002344F7" w:rsidRPr="002344F7" w:rsidRDefault="002344F7" w:rsidP="00B429EC">
      <w:pPr>
        <w:ind w:firstLine="360"/>
        <w:jc w:val="both"/>
        <w:rPr>
          <w:sz w:val="24"/>
          <w:szCs w:val="24"/>
        </w:rPr>
      </w:pPr>
      <w:r>
        <w:rPr>
          <w:sz w:val="24"/>
          <w:szCs w:val="24"/>
        </w:rPr>
        <w:t>A</w:t>
      </w:r>
      <w:r w:rsidRPr="002344F7">
        <w:rPr>
          <w:sz w:val="24"/>
          <w:szCs w:val="24"/>
        </w:rPr>
        <w:t xml:space="preserve">pplication </w:t>
      </w:r>
      <w:r>
        <w:rPr>
          <w:sz w:val="24"/>
          <w:szCs w:val="24"/>
        </w:rPr>
        <w:t>will be implemented with</w:t>
      </w:r>
      <w:r w:rsidRPr="002344F7">
        <w:rPr>
          <w:sz w:val="24"/>
          <w:szCs w:val="24"/>
        </w:rPr>
        <w:t xml:space="preserve"> the following functionalities –User Profile update (Registration Information), Notification, User Search, Chat room.</w:t>
      </w:r>
    </w:p>
    <w:p w:rsidR="002344F7" w:rsidRPr="002344F7" w:rsidRDefault="002344F7" w:rsidP="00B429EC">
      <w:pPr>
        <w:ind w:firstLine="360"/>
        <w:jc w:val="both"/>
        <w:rPr>
          <w:sz w:val="24"/>
          <w:szCs w:val="24"/>
        </w:rPr>
      </w:pPr>
    </w:p>
    <w:p w:rsidR="002344F7" w:rsidRPr="002344F7" w:rsidRDefault="002344F7" w:rsidP="00B429EC">
      <w:pPr>
        <w:ind w:firstLine="360"/>
        <w:jc w:val="both"/>
        <w:rPr>
          <w:sz w:val="24"/>
          <w:szCs w:val="24"/>
        </w:rPr>
      </w:pPr>
      <w:r w:rsidRPr="002344F7">
        <w:rPr>
          <w:sz w:val="24"/>
          <w:szCs w:val="24"/>
        </w:rPr>
        <w:t xml:space="preserve">Styles selected for implementing </w:t>
      </w:r>
      <w:r w:rsidR="00A46A0E">
        <w:rPr>
          <w:sz w:val="24"/>
          <w:szCs w:val="24"/>
        </w:rPr>
        <w:t>the distributed chat application are</w:t>
      </w:r>
    </w:p>
    <w:p w:rsidR="002344F7" w:rsidRPr="002344F7" w:rsidRDefault="002344F7" w:rsidP="00B429EC">
      <w:pPr>
        <w:ind w:firstLine="360"/>
        <w:jc w:val="both"/>
        <w:rPr>
          <w:sz w:val="24"/>
          <w:szCs w:val="24"/>
        </w:rPr>
      </w:pPr>
    </w:p>
    <w:p w:rsidR="002344F7" w:rsidRPr="002344F7" w:rsidRDefault="002344F7" w:rsidP="00B429EC">
      <w:pPr>
        <w:pStyle w:val="ListParagraph"/>
        <w:numPr>
          <w:ilvl w:val="0"/>
          <w:numId w:val="23"/>
        </w:numPr>
        <w:jc w:val="both"/>
        <w:rPr>
          <w:sz w:val="24"/>
          <w:szCs w:val="24"/>
        </w:rPr>
      </w:pPr>
      <w:r w:rsidRPr="002344F7">
        <w:rPr>
          <w:sz w:val="24"/>
          <w:szCs w:val="24"/>
        </w:rPr>
        <w:t xml:space="preserve"> Client-Server</w:t>
      </w:r>
    </w:p>
    <w:p w:rsidR="002344F7" w:rsidRPr="002344F7" w:rsidRDefault="002344F7" w:rsidP="00B429EC">
      <w:pPr>
        <w:pStyle w:val="ListParagraph"/>
        <w:numPr>
          <w:ilvl w:val="0"/>
          <w:numId w:val="23"/>
        </w:numPr>
        <w:jc w:val="both"/>
        <w:rPr>
          <w:sz w:val="24"/>
          <w:szCs w:val="24"/>
        </w:rPr>
      </w:pPr>
      <w:r w:rsidRPr="002344F7">
        <w:rPr>
          <w:sz w:val="24"/>
          <w:szCs w:val="24"/>
        </w:rPr>
        <w:t xml:space="preserve"> </w:t>
      </w:r>
      <w:r>
        <w:rPr>
          <w:sz w:val="24"/>
          <w:szCs w:val="24"/>
        </w:rPr>
        <w:t>Object Oriented</w:t>
      </w:r>
    </w:p>
    <w:p w:rsidR="002344F7" w:rsidRDefault="002344F7" w:rsidP="00B429EC">
      <w:pPr>
        <w:pStyle w:val="ListParagraph"/>
        <w:numPr>
          <w:ilvl w:val="0"/>
          <w:numId w:val="23"/>
        </w:numPr>
        <w:jc w:val="both"/>
        <w:rPr>
          <w:sz w:val="24"/>
          <w:szCs w:val="24"/>
        </w:rPr>
      </w:pPr>
      <w:r w:rsidRPr="002344F7">
        <w:rPr>
          <w:sz w:val="24"/>
          <w:szCs w:val="24"/>
        </w:rPr>
        <w:t xml:space="preserve"> Peer to Peer</w:t>
      </w:r>
    </w:p>
    <w:p w:rsidR="002344F7" w:rsidRDefault="002344F7" w:rsidP="00B429EC">
      <w:pPr>
        <w:jc w:val="both"/>
        <w:rPr>
          <w:sz w:val="24"/>
          <w:szCs w:val="24"/>
        </w:rPr>
      </w:pPr>
    </w:p>
    <w:p w:rsidR="002344F7" w:rsidRPr="00845688" w:rsidRDefault="002344F7" w:rsidP="00B429EC">
      <w:pPr>
        <w:jc w:val="both"/>
        <w:rPr>
          <w:b/>
          <w:sz w:val="28"/>
          <w:szCs w:val="28"/>
        </w:rPr>
      </w:pPr>
      <w:r w:rsidRPr="00845688">
        <w:rPr>
          <w:b/>
          <w:sz w:val="28"/>
          <w:szCs w:val="28"/>
        </w:rPr>
        <w:t>Client – Server Style:</w:t>
      </w:r>
    </w:p>
    <w:p w:rsidR="002344F7" w:rsidRDefault="002344F7" w:rsidP="00B429EC">
      <w:pPr>
        <w:jc w:val="both"/>
        <w:rPr>
          <w:sz w:val="24"/>
          <w:szCs w:val="24"/>
        </w:rPr>
      </w:pPr>
    </w:p>
    <w:p w:rsidR="002344F7" w:rsidRDefault="002344F7" w:rsidP="00B429EC">
      <w:pPr>
        <w:jc w:val="both"/>
        <w:rPr>
          <w:sz w:val="24"/>
          <w:szCs w:val="24"/>
        </w:rPr>
      </w:pPr>
      <w:r>
        <w:rPr>
          <w:sz w:val="24"/>
          <w:szCs w:val="24"/>
        </w:rPr>
        <w:t xml:space="preserve">        The client server architectural style will be used to implement the distributed chat client and the centralized server.</w:t>
      </w:r>
      <w:r w:rsidR="00B429EC">
        <w:rPr>
          <w:sz w:val="24"/>
          <w:szCs w:val="24"/>
        </w:rPr>
        <w:t xml:space="preserve"> The web based client access the server through protocol and initiates a socket connection, through which it communicates with the server. The server keeps track of all chat client requests and provides response and services requested.</w:t>
      </w:r>
    </w:p>
    <w:p w:rsidR="00C91BFB" w:rsidRDefault="00C91BFB" w:rsidP="00B429EC">
      <w:pPr>
        <w:jc w:val="both"/>
        <w:rPr>
          <w:sz w:val="24"/>
          <w:szCs w:val="24"/>
        </w:rPr>
      </w:pPr>
    </w:p>
    <w:p w:rsidR="00845688" w:rsidRDefault="00C91BFB" w:rsidP="00B429EC">
      <w:pPr>
        <w:jc w:val="both"/>
        <w:rPr>
          <w:sz w:val="24"/>
          <w:szCs w:val="24"/>
        </w:rPr>
      </w:pPr>
      <w:r w:rsidRPr="00845688">
        <w:rPr>
          <w:b/>
          <w:sz w:val="24"/>
          <w:szCs w:val="24"/>
        </w:rPr>
        <w:t>Rationale:</w:t>
      </w:r>
      <w:r>
        <w:rPr>
          <w:sz w:val="24"/>
          <w:szCs w:val="24"/>
        </w:rPr>
        <w:t xml:space="preserve">  Client –server style helps </w:t>
      </w:r>
      <w:r w:rsidR="00C76EFC">
        <w:rPr>
          <w:sz w:val="24"/>
          <w:szCs w:val="24"/>
        </w:rPr>
        <w:t>implement distributed chat application in layers, which enables to have multiple clients.</w:t>
      </w:r>
      <w:r w:rsidR="007F18B9">
        <w:rPr>
          <w:sz w:val="24"/>
          <w:szCs w:val="24"/>
        </w:rPr>
        <w:t xml:space="preserve"> Clients can independently access the server. Centralized server handles al</w:t>
      </w:r>
      <w:r w:rsidR="00312515">
        <w:rPr>
          <w:sz w:val="24"/>
          <w:szCs w:val="24"/>
        </w:rPr>
        <w:t>l the requests from the clients and</w:t>
      </w:r>
      <w:r w:rsidR="00820BCC">
        <w:rPr>
          <w:sz w:val="24"/>
          <w:szCs w:val="24"/>
        </w:rPr>
        <w:t xml:space="preserve"> </w:t>
      </w:r>
      <w:r w:rsidR="00312515">
        <w:rPr>
          <w:sz w:val="24"/>
          <w:szCs w:val="24"/>
        </w:rPr>
        <w:t>p</w:t>
      </w:r>
      <w:r w:rsidR="00820BCC">
        <w:rPr>
          <w:sz w:val="24"/>
          <w:szCs w:val="24"/>
        </w:rPr>
        <w:t>rovide</w:t>
      </w:r>
      <w:r w:rsidR="00312515">
        <w:rPr>
          <w:sz w:val="24"/>
          <w:szCs w:val="24"/>
        </w:rPr>
        <w:t>s</w:t>
      </w:r>
      <w:r w:rsidR="007F18B9">
        <w:rPr>
          <w:sz w:val="24"/>
          <w:szCs w:val="24"/>
        </w:rPr>
        <w:t xml:space="preserve"> centralized </w:t>
      </w:r>
      <w:r w:rsidR="00820BCC">
        <w:rPr>
          <w:sz w:val="24"/>
          <w:szCs w:val="24"/>
        </w:rPr>
        <w:t>data storage</w:t>
      </w:r>
      <w:r w:rsidR="007F18B9">
        <w:rPr>
          <w:sz w:val="24"/>
          <w:szCs w:val="24"/>
        </w:rPr>
        <w:t>.</w:t>
      </w:r>
    </w:p>
    <w:p w:rsidR="00845688" w:rsidRDefault="00845688" w:rsidP="00B429EC">
      <w:pPr>
        <w:jc w:val="both"/>
        <w:rPr>
          <w:sz w:val="24"/>
          <w:szCs w:val="24"/>
        </w:rPr>
      </w:pPr>
    </w:p>
    <w:p w:rsidR="00C91BFB" w:rsidRPr="00C91BFB" w:rsidRDefault="00845688" w:rsidP="00B429EC">
      <w:pPr>
        <w:jc w:val="both"/>
        <w:rPr>
          <w:sz w:val="24"/>
          <w:szCs w:val="24"/>
        </w:rPr>
      </w:pPr>
      <w:r>
        <w:rPr>
          <w:sz w:val="24"/>
          <w:szCs w:val="24"/>
        </w:rPr>
        <w:t xml:space="preserve"> There may be single point failure, but in future enhancements it will be taken care of by considering measures like server replication during peak load.</w:t>
      </w:r>
    </w:p>
    <w:p w:rsidR="002344F7" w:rsidRDefault="002344F7" w:rsidP="00B429EC">
      <w:pPr>
        <w:jc w:val="both"/>
        <w:rPr>
          <w:sz w:val="24"/>
          <w:szCs w:val="24"/>
        </w:rPr>
      </w:pPr>
      <w:r>
        <w:rPr>
          <w:sz w:val="24"/>
          <w:szCs w:val="24"/>
        </w:rPr>
        <w:t xml:space="preserve">      </w:t>
      </w:r>
    </w:p>
    <w:p w:rsidR="002344F7" w:rsidRPr="00845688" w:rsidRDefault="002344F7" w:rsidP="00B429EC">
      <w:pPr>
        <w:jc w:val="both"/>
        <w:rPr>
          <w:b/>
          <w:sz w:val="28"/>
          <w:szCs w:val="28"/>
        </w:rPr>
      </w:pPr>
      <w:r w:rsidRPr="00845688">
        <w:rPr>
          <w:b/>
          <w:sz w:val="28"/>
          <w:szCs w:val="28"/>
        </w:rPr>
        <w:t>Object Oriented Style:</w:t>
      </w:r>
    </w:p>
    <w:p w:rsidR="00B429EC" w:rsidRDefault="00B429EC" w:rsidP="00B429EC">
      <w:pPr>
        <w:jc w:val="both"/>
        <w:rPr>
          <w:sz w:val="28"/>
          <w:szCs w:val="28"/>
        </w:rPr>
      </w:pPr>
    </w:p>
    <w:p w:rsidR="00B429EC" w:rsidRPr="00B429EC" w:rsidRDefault="00B429EC" w:rsidP="00B429EC">
      <w:pPr>
        <w:jc w:val="both"/>
        <w:rPr>
          <w:sz w:val="24"/>
          <w:szCs w:val="24"/>
        </w:rPr>
      </w:pPr>
      <w:r>
        <w:rPr>
          <w:sz w:val="28"/>
          <w:szCs w:val="28"/>
        </w:rPr>
        <w:t xml:space="preserve">      </w:t>
      </w:r>
      <w:r w:rsidRPr="00B429EC">
        <w:rPr>
          <w:sz w:val="24"/>
          <w:szCs w:val="24"/>
        </w:rPr>
        <w:t>The service r</w:t>
      </w:r>
      <w:r>
        <w:rPr>
          <w:sz w:val="24"/>
          <w:szCs w:val="24"/>
        </w:rPr>
        <w:t>equests by the chat clients to the server are implemented using object oriented architectural style. The client requests service through remote procedure calls. The functionalities that are to be implemented using this style are</w:t>
      </w:r>
    </w:p>
    <w:p w:rsidR="007F18B9" w:rsidRDefault="007F18B9" w:rsidP="00B429EC">
      <w:pPr>
        <w:jc w:val="both"/>
        <w:rPr>
          <w:sz w:val="24"/>
          <w:szCs w:val="24"/>
        </w:rPr>
      </w:pPr>
    </w:p>
    <w:p w:rsidR="007F18B9" w:rsidRDefault="007F18B9" w:rsidP="00B429EC">
      <w:pPr>
        <w:pStyle w:val="ListParagraph"/>
        <w:numPr>
          <w:ilvl w:val="0"/>
          <w:numId w:val="25"/>
        </w:numPr>
        <w:jc w:val="both"/>
        <w:rPr>
          <w:sz w:val="24"/>
          <w:szCs w:val="24"/>
        </w:rPr>
      </w:pPr>
      <w:r>
        <w:rPr>
          <w:sz w:val="24"/>
          <w:szCs w:val="24"/>
        </w:rPr>
        <w:t>Registration – client registers with valid credentials</w:t>
      </w:r>
    </w:p>
    <w:p w:rsidR="007F18B9" w:rsidRDefault="007F18B9" w:rsidP="00B429EC">
      <w:pPr>
        <w:pStyle w:val="ListParagraph"/>
        <w:numPr>
          <w:ilvl w:val="0"/>
          <w:numId w:val="25"/>
        </w:numPr>
        <w:jc w:val="both"/>
        <w:rPr>
          <w:sz w:val="24"/>
          <w:szCs w:val="24"/>
        </w:rPr>
      </w:pPr>
      <w:r>
        <w:rPr>
          <w:sz w:val="24"/>
          <w:szCs w:val="24"/>
        </w:rPr>
        <w:t>Server Notification – Whenever a chat client signs in, they will be notified of all chat clients online.</w:t>
      </w:r>
    </w:p>
    <w:p w:rsidR="007F18B9" w:rsidRPr="007F18B9" w:rsidRDefault="007F18B9" w:rsidP="00B429EC">
      <w:pPr>
        <w:pStyle w:val="ListParagraph"/>
        <w:numPr>
          <w:ilvl w:val="0"/>
          <w:numId w:val="25"/>
        </w:numPr>
        <w:jc w:val="both"/>
        <w:rPr>
          <w:sz w:val="24"/>
          <w:szCs w:val="24"/>
        </w:rPr>
      </w:pPr>
      <w:r w:rsidRPr="007F18B9">
        <w:rPr>
          <w:sz w:val="24"/>
          <w:szCs w:val="24"/>
        </w:rPr>
        <w:t>User search – Chat client can search for a user to initiate chat.</w:t>
      </w:r>
    </w:p>
    <w:p w:rsidR="002344F7" w:rsidRPr="002344F7" w:rsidRDefault="002344F7" w:rsidP="00B429EC">
      <w:pPr>
        <w:jc w:val="both"/>
        <w:rPr>
          <w:sz w:val="24"/>
          <w:szCs w:val="24"/>
        </w:rPr>
      </w:pPr>
    </w:p>
    <w:p w:rsidR="00EE6BF8" w:rsidRDefault="00B429EC" w:rsidP="00B429EC">
      <w:pPr>
        <w:pStyle w:val="HeadingBase"/>
        <w:keepNext w:val="0"/>
        <w:keepLines w:val="0"/>
        <w:spacing w:line="240" w:lineRule="auto"/>
        <w:jc w:val="both"/>
        <w:rPr>
          <w:kern w:val="0"/>
          <w:sz w:val="24"/>
          <w:szCs w:val="24"/>
        </w:rPr>
      </w:pPr>
      <w:r w:rsidRPr="00845688">
        <w:rPr>
          <w:b/>
          <w:kern w:val="0"/>
          <w:sz w:val="24"/>
          <w:szCs w:val="24"/>
        </w:rPr>
        <w:t>Rationale:</w:t>
      </w:r>
      <w:r>
        <w:rPr>
          <w:kern w:val="0"/>
          <w:sz w:val="24"/>
          <w:szCs w:val="24"/>
        </w:rPr>
        <w:t xml:space="preserve"> </w:t>
      </w:r>
      <w:r w:rsidR="00A46A0E">
        <w:rPr>
          <w:kern w:val="0"/>
          <w:sz w:val="24"/>
          <w:szCs w:val="24"/>
        </w:rPr>
        <w:t>To provide abstraction and data integrity in the system. Provides reusability through abstraction and suits for the dynamic behavior of the chat application. It makes the application more understandable.</w:t>
      </w:r>
    </w:p>
    <w:p w:rsidR="00437B75" w:rsidRDefault="00437B75" w:rsidP="00437B75">
      <w:pPr>
        <w:pStyle w:val="BodyText"/>
        <w:ind w:firstLine="0"/>
        <w:rPr>
          <w:sz w:val="28"/>
          <w:szCs w:val="28"/>
        </w:rPr>
      </w:pPr>
    </w:p>
    <w:p w:rsidR="00437B75" w:rsidRDefault="00437B75" w:rsidP="00437B75">
      <w:pPr>
        <w:pStyle w:val="BodyText"/>
        <w:ind w:firstLine="0"/>
        <w:rPr>
          <w:sz w:val="28"/>
          <w:szCs w:val="28"/>
        </w:rPr>
      </w:pPr>
    </w:p>
    <w:p w:rsidR="00437B75" w:rsidRPr="00845688" w:rsidRDefault="00437B75" w:rsidP="00437B75">
      <w:pPr>
        <w:pStyle w:val="BodyText"/>
        <w:ind w:firstLine="0"/>
        <w:rPr>
          <w:b/>
          <w:sz w:val="28"/>
          <w:szCs w:val="28"/>
        </w:rPr>
      </w:pPr>
      <w:r w:rsidRPr="00845688">
        <w:rPr>
          <w:b/>
          <w:sz w:val="28"/>
          <w:szCs w:val="28"/>
        </w:rPr>
        <w:t>Peer to Peer Style</w:t>
      </w:r>
    </w:p>
    <w:p w:rsidR="00437B75" w:rsidRDefault="00437B75" w:rsidP="00437B75">
      <w:pPr>
        <w:pStyle w:val="BodyText"/>
        <w:ind w:firstLine="0"/>
        <w:rPr>
          <w:sz w:val="24"/>
          <w:szCs w:val="24"/>
        </w:rPr>
      </w:pPr>
      <w:r w:rsidRPr="00437B75">
        <w:rPr>
          <w:sz w:val="24"/>
          <w:szCs w:val="24"/>
        </w:rPr>
        <w:t xml:space="preserve">  </w:t>
      </w:r>
      <w:r>
        <w:rPr>
          <w:sz w:val="24"/>
          <w:szCs w:val="24"/>
        </w:rPr>
        <w:t xml:space="preserve">    </w:t>
      </w:r>
      <w:r w:rsidR="00C50A29">
        <w:rPr>
          <w:sz w:val="24"/>
          <w:szCs w:val="24"/>
        </w:rPr>
        <w:t xml:space="preserve">We will be implementing the </w:t>
      </w:r>
      <w:r w:rsidR="00C53426">
        <w:rPr>
          <w:sz w:val="24"/>
          <w:szCs w:val="24"/>
        </w:rPr>
        <w:t>communication</w:t>
      </w:r>
      <w:r w:rsidRPr="00437B75">
        <w:rPr>
          <w:sz w:val="24"/>
          <w:szCs w:val="24"/>
        </w:rPr>
        <w:t xml:space="preserve"> between the clients in peer to peer architectural style.</w:t>
      </w:r>
      <w:r w:rsidR="00AC3018">
        <w:rPr>
          <w:sz w:val="24"/>
          <w:szCs w:val="24"/>
        </w:rPr>
        <w:t xml:space="preserve"> The peers communicate using protocol. The textual chat conversations are delivered between the peer through the sockets established between the peers. Once if they want to leave the chat, the connection will be disabled.</w:t>
      </w:r>
    </w:p>
    <w:p w:rsidR="00A46A0E" w:rsidRDefault="00AC3018" w:rsidP="004E1950">
      <w:pPr>
        <w:pStyle w:val="BodyText"/>
        <w:ind w:firstLine="0"/>
        <w:rPr>
          <w:sz w:val="24"/>
          <w:szCs w:val="24"/>
        </w:rPr>
      </w:pPr>
      <w:r w:rsidRPr="00845688">
        <w:rPr>
          <w:b/>
          <w:sz w:val="24"/>
          <w:szCs w:val="24"/>
        </w:rPr>
        <w:t>Rationale:</w:t>
      </w:r>
      <w:r>
        <w:rPr>
          <w:sz w:val="24"/>
          <w:szCs w:val="24"/>
        </w:rPr>
        <w:t xml:space="preserve"> </w:t>
      </w:r>
      <w:r w:rsidR="004E1950">
        <w:rPr>
          <w:sz w:val="24"/>
          <w:szCs w:val="24"/>
        </w:rPr>
        <w:t>To provide mutual independence between chat clients and to facilitate the distributed system.</w:t>
      </w:r>
    </w:p>
    <w:p w:rsidR="00172291" w:rsidRPr="00845688" w:rsidRDefault="00172291" w:rsidP="004E1950">
      <w:pPr>
        <w:pStyle w:val="BodyText"/>
        <w:ind w:firstLine="0"/>
        <w:rPr>
          <w:b/>
          <w:sz w:val="28"/>
          <w:szCs w:val="28"/>
        </w:rPr>
      </w:pPr>
      <w:r w:rsidRPr="00845688">
        <w:rPr>
          <w:b/>
          <w:sz w:val="28"/>
          <w:szCs w:val="28"/>
        </w:rPr>
        <w:t xml:space="preserve">Alternate styles </w:t>
      </w:r>
    </w:p>
    <w:p w:rsidR="009D2D02" w:rsidRDefault="00172291" w:rsidP="004E1950">
      <w:pPr>
        <w:pStyle w:val="BodyText"/>
        <w:ind w:firstLine="0"/>
        <w:rPr>
          <w:sz w:val="24"/>
          <w:szCs w:val="24"/>
        </w:rPr>
      </w:pPr>
      <w:r>
        <w:rPr>
          <w:sz w:val="28"/>
          <w:szCs w:val="28"/>
        </w:rPr>
        <w:tab/>
      </w:r>
      <w:r w:rsidRPr="00172291">
        <w:rPr>
          <w:sz w:val="24"/>
          <w:szCs w:val="24"/>
        </w:rPr>
        <w:t xml:space="preserve">We would like to consider </w:t>
      </w:r>
      <w:r w:rsidR="009D2D02">
        <w:rPr>
          <w:sz w:val="24"/>
          <w:szCs w:val="24"/>
        </w:rPr>
        <w:t xml:space="preserve">following </w:t>
      </w:r>
      <w:r w:rsidRPr="00172291">
        <w:rPr>
          <w:sz w:val="24"/>
          <w:szCs w:val="24"/>
        </w:rPr>
        <w:t xml:space="preserve">alternate styles for the chat </w:t>
      </w:r>
      <w:r w:rsidR="009D2D02">
        <w:rPr>
          <w:sz w:val="24"/>
          <w:szCs w:val="24"/>
        </w:rPr>
        <w:t>application.</w:t>
      </w:r>
    </w:p>
    <w:p w:rsidR="009D2D02" w:rsidRPr="00845688" w:rsidRDefault="009D2D02" w:rsidP="004E1950">
      <w:pPr>
        <w:pStyle w:val="BodyText"/>
        <w:ind w:firstLine="0"/>
        <w:rPr>
          <w:b/>
          <w:sz w:val="28"/>
          <w:szCs w:val="28"/>
        </w:rPr>
      </w:pPr>
      <w:r w:rsidRPr="00845688">
        <w:rPr>
          <w:b/>
          <w:sz w:val="28"/>
          <w:szCs w:val="28"/>
        </w:rPr>
        <w:t>1. Black</w:t>
      </w:r>
      <w:r w:rsidR="00172291" w:rsidRPr="00845688">
        <w:rPr>
          <w:b/>
          <w:sz w:val="28"/>
          <w:szCs w:val="28"/>
        </w:rPr>
        <w:t xml:space="preserve"> Board Style</w:t>
      </w:r>
    </w:p>
    <w:p w:rsidR="00172291" w:rsidRDefault="00070499" w:rsidP="00070499">
      <w:pPr>
        <w:pStyle w:val="BodyText"/>
        <w:rPr>
          <w:sz w:val="24"/>
          <w:szCs w:val="24"/>
        </w:rPr>
      </w:pPr>
      <w:r>
        <w:rPr>
          <w:sz w:val="24"/>
          <w:szCs w:val="24"/>
        </w:rPr>
        <w:t>S</w:t>
      </w:r>
      <w:r w:rsidR="00172291">
        <w:rPr>
          <w:sz w:val="24"/>
          <w:szCs w:val="24"/>
        </w:rPr>
        <w:t>ystem will have a centralized database which holds all the information and there won’t be server mediating the connection. Instead the client just accesses the database</w:t>
      </w:r>
      <w:r w:rsidR="009D2D02">
        <w:rPr>
          <w:sz w:val="24"/>
          <w:szCs w:val="24"/>
        </w:rPr>
        <w:t>,</w:t>
      </w:r>
      <w:r w:rsidR="00172291">
        <w:rPr>
          <w:sz w:val="24"/>
          <w:szCs w:val="24"/>
        </w:rPr>
        <w:t xml:space="preserve"> which holds the logic to connect and user details. Then the connection between clients will be established in peer to peer style</w:t>
      </w:r>
      <w:r w:rsidR="009D2D02">
        <w:rPr>
          <w:sz w:val="24"/>
          <w:szCs w:val="24"/>
        </w:rPr>
        <w:t>.</w:t>
      </w:r>
    </w:p>
    <w:p w:rsidR="009D2D02" w:rsidRDefault="009D2D02" w:rsidP="009D2D02">
      <w:pPr>
        <w:pStyle w:val="BodyText"/>
        <w:ind w:firstLine="0"/>
        <w:rPr>
          <w:sz w:val="24"/>
          <w:szCs w:val="24"/>
        </w:rPr>
      </w:pPr>
      <w:r w:rsidRPr="00845688">
        <w:rPr>
          <w:b/>
          <w:sz w:val="24"/>
          <w:szCs w:val="24"/>
        </w:rPr>
        <w:t>Rationale</w:t>
      </w:r>
      <w:r w:rsidR="00070499" w:rsidRPr="00845688">
        <w:rPr>
          <w:b/>
          <w:sz w:val="24"/>
          <w:szCs w:val="24"/>
        </w:rPr>
        <w:t xml:space="preserve"> for not considering in the system</w:t>
      </w:r>
      <w:r w:rsidRPr="00845688">
        <w:rPr>
          <w:b/>
          <w:sz w:val="24"/>
          <w:szCs w:val="24"/>
        </w:rPr>
        <w:t>:</w:t>
      </w:r>
      <w:r>
        <w:rPr>
          <w:sz w:val="24"/>
          <w:szCs w:val="24"/>
        </w:rPr>
        <w:t xml:space="preserve"> Still the system will have single point failure and we did not want to burden the database with all the information to handle the system. So we prefer have a server that mediates the chat application.</w:t>
      </w:r>
    </w:p>
    <w:p w:rsidR="009D2D02" w:rsidRPr="00845688" w:rsidRDefault="009D2D02" w:rsidP="009D2D02">
      <w:pPr>
        <w:pStyle w:val="BodyText"/>
        <w:ind w:firstLine="0"/>
        <w:rPr>
          <w:b/>
          <w:sz w:val="28"/>
          <w:szCs w:val="28"/>
        </w:rPr>
      </w:pPr>
      <w:r w:rsidRPr="00845688">
        <w:rPr>
          <w:b/>
          <w:sz w:val="28"/>
          <w:szCs w:val="28"/>
        </w:rPr>
        <w:t xml:space="preserve">2. Pipe and Filter </w:t>
      </w:r>
    </w:p>
    <w:p w:rsidR="00070499" w:rsidRDefault="00070499" w:rsidP="009D2D02">
      <w:pPr>
        <w:pStyle w:val="BodyText"/>
        <w:ind w:firstLine="0"/>
        <w:rPr>
          <w:sz w:val="24"/>
          <w:szCs w:val="24"/>
        </w:rPr>
      </w:pPr>
      <w:r>
        <w:rPr>
          <w:sz w:val="24"/>
          <w:szCs w:val="24"/>
        </w:rPr>
        <w:tab/>
        <w:t>Chat User component and connection component are used instead of centralized server. Connection component establishes the connection between the chat users. Once the connection is established, further message exchange between the users takes place in peer to peer style.</w:t>
      </w:r>
    </w:p>
    <w:p w:rsidR="00070499" w:rsidRDefault="00070499" w:rsidP="009D2D02">
      <w:pPr>
        <w:pStyle w:val="BodyText"/>
        <w:ind w:firstLine="0"/>
        <w:rPr>
          <w:sz w:val="24"/>
          <w:szCs w:val="24"/>
        </w:rPr>
      </w:pPr>
      <w:r w:rsidRPr="00845688">
        <w:rPr>
          <w:b/>
          <w:sz w:val="24"/>
          <w:szCs w:val="24"/>
        </w:rPr>
        <w:t>Rationale for not considering in the system:</w:t>
      </w:r>
      <w:r w:rsidR="00845688">
        <w:rPr>
          <w:sz w:val="24"/>
          <w:szCs w:val="24"/>
        </w:rPr>
        <w:t xml:space="preserve"> System will become </w:t>
      </w:r>
      <w:r>
        <w:rPr>
          <w:sz w:val="24"/>
          <w:szCs w:val="24"/>
        </w:rPr>
        <w:t>more complex by increasing the number of components and will require installation of those components in the user system. Currently we are focusing on implementing a browser based GUI.</w:t>
      </w:r>
    </w:p>
    <w:p w:rsidR="00FF56AD" w:rsidRDefault="00FF56AD" w:rsidP="004E1950">
      <w:pPr>
        <w:pStyle w:val="BodyText"/>
        <w:ind w:firstLine="0"/>
        <w:rPr>
          <w:ins w:id="4" w:author="chris cargile" w:date="2014-04-25T18:13:00Z"/>
        </w:rPr>
      </w:pPr>
    </w:p>
    <w:p w:rsidR="00FF56AD" w:rsidRDefault="00FF56AD" w:rsidP="004E1950">
      <w:pPr>
        <w:pStyle w:val="BodyText"/>
        <w:ind w:firstLine="0"/>
        <w:rPr>
          <w:ins w:id="5" w:author="chris cargile" w:date="2014-04-25T18:13:00Z"/>
        </w:rPr>
      </w:pPr>
    </w:p>
    <w:p w:rsidR="00FF56AD" w:rsidRDefault="00FF56AD" w:rsidP="004E1950">
      <w:pPr>
        <w:pStyle w:val="BodyText"/>
        <w:ind w:firstLine="0"/>
        <w:rPr>
          <w:ins w:id="6" w:author="chris cargile" w:date="2014-04-25T18:13:00Z"/>
        </w:rPr>
      </w:pPr>
    </w:p>
    <w:p w:rsidR="00FF56AD" w:rsidRDefault="00FF56AD" w:rsidP="004E1950">
      <w:pPr>
        <w:pStyle w:val="BodyText"/>
        <w:ind w:firstLine="0"/>
        <w:rPr>
          <w:ins w:id="7" w:author="chris cargile" w:date="2014-04-25T18:13:00Z"/>
        </w:rPr>
      </w:pPr>
    </w:p>
    <w:p w:rsidR="00FF56AD" w:rsidRDefault="00FF56AD" w:rsidP="004E1950">
      <w:pPr>
        <w:pStyle w:val="BodyText"/>
        <w:ind w:firstLine="0"/>
        <w:rPr>
          <w:ins w:id="8" w:author="chris cargile" w:date="2014-04-25T18:13:00Z"/>
        </w:rPr>
      </w:pPr>
    </w:p>
    <w:p w:rsidR="00FF56AD" w:rsidRDefault="00FF56AD" w:rsidP="004E1950">
      <w:pPr>
        <w:pStyle w:val="BodyText"/>
        <w:ind w:firstLine="0"/>
        <w:rPr>
          <w:ins w:id="9" w:author="chris cargile" w:date="2014-04-25T18:13:00Z"/>
        </w:rPr>
      </w:pPr>
    </w:p>
    <w:p w:rsidR="00FF56AD" w:rsidRDefault="00FF56AD" w:rsidP="004E1950">
      <w:pPr>
        <w:pStyle w:val="BodyText"/>
        <w:ind w:firstLine="0"/>
        <w:rPr>
          <w:ins w:id="10" w:author="chris cargile" w:date="2014-04-25T18:13:00Z"/>
          <w:noProof/>
        </w:rPr>
      </w:pPr>
      <w:ins w:id="11" w:author="chris cargile" w:date="2014-04-25T18:13:00Z">
        <w:r>
          <w:lastRenderedPageBreak/>
          <w:t>Figures depicting architectural styles selected:</w:t>
        </w:r>
      </w:ins>
    </w:p>
    <w:p w:rsidR="004E1950" w:rsidRDefault="00843E26" w:rsidP="004E1950">
      <w:pPr>
        <w:pStyle w:val="BodyText"/>
        <w:ind w:firstLine="0"/>
      </w:pPr>
      <w:r>
        <w:rPr>
          <w:noProof/>
        </w:rPr>
        <w:drawing>
          <wp:inline distT="0" distB="0" distL="0" distR="0">
            <wp:extent cx="5010150" cy="6525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I0227201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11931" cy="6528272"/>
                    </a:xfrm>
                    <a:prstGeom prst="rect">
                      <a:avLst/>
                    </a:prstGeom>
                  </pic:spPr>
                </pic:pic>
              </a:graphicData>
            </a:graphic>
          </wp:inline>
        </w:drawing>
      </w:r>
    </w:p>
    <w:p w:rsidR="0077613D" w:rsidRPr="00A46A0E" w:rsidRDefault="0077613D" w:rsidP="004E1950">
      <w:pPr>
        <w:pStyle w:val="BodyText"/>
        <w:ind w:firstLine="0"/>
      </w:pPr>
    </w:p>
    <w:p w:rsidR="00ED2C43" w:rsidRPr="004C6686" w:rsidRDefault="00ED2C43" w:rsidP="004C6686">
      <w:pPr>
        <w:pStyle w:val="Heading1"/>
        <w:rPr>
          <w:color w:val="auto"/>
        </w:rPr>
      </w:pPr>
      <w:bookmarkStart w:id="12" w:name="_Toc381280182"/>
      <w:r>
        <w:rPr>
          <w:color w:val="auto"/>
        </w:rPr>
        <w:lastRenderedPageBreak/>
        <w:t xml:space="preserve">Patterns &amp; </w:t>
      </w:r>
      <w:r w:rsidR="005B4A98">
        <w:rPr>
          <w:color w:val="auto"/>
        </w:rPr>
        <w:t xml:space="preserve">interconnection </w:t>
      </w:r>
      <w:r>
        <w:rPr>
          <w:color w:val="auto"/>
        </w:rPr>
        <w:t>Mechanisms</w:t>
      </w:r>
      <w:bookmarkEnd w:id="12"/>
    </w:p>
    <w:p w:rsidR="00ED2C43" w:rsidRPr="002E45B3" w:rsidRDefault="00ED2C43">
      <w:pPr>
        <w:rPr>
          <w:vanish/>
          <w:color w:val="0000FF"/>
          <w:szCs w:val="22"/>
        </w:rPr>
      </w:pPr>
      <w:r w:rsidRPr="002E45B3">
        <w:rPr>
          <w:vanish/>
          <w:color w:val="0000FF"/>
          <w:szCs w:val="22"/>
        </w:rPr>
        <w:t>Three types of patterns are of interest:</w:t>
      </w:r>
    </w:p>
    <w:p w:rsidR="00ED2C43" w:rsidRPr="002E45B3" w:rsidRDefault="00ED2C43">
      <w:pPr>
        <w:numPr>
          <w:ilvl w:val="0"/>
          <w:numId w:val="9"/>
        </w:numPr>
        <w:rPr>
          <w:vanish/>
          <w:color w:val="0000FF"/>
          <w:szCs w:val="22"/>
        </w:rPr>
      </w:pPr>
      <w:r w:rsidRPr="002E45B3">
        <w:rPr>
          <w:vanish/>
          <w:color w:val="0000FF"/>
          <w:szCs w:val="22"/>
        </w:rPr>
        <w:t>Structural Patterns</w:t>
      </w:r>
    </w:p>
    <w:p w:rsidR="00ED2C43" w:rsidRPr="002E45B3" w:rsidRDefault="00ED2C43">
      <w:pPr>
        <w:numPr>
          <w:ilvl w:val="0"/>
          <w:numId w:val="9"/>
        </w:numPr>
        <w:rPr>
          <w:vanish/>
          <w:color w:val="0000FF"/>
          <w:szCs w:val="22"/>
        </w:rPr>
      </w:pPr>
      <w:r w:rsidRPr="002E45B3">
        <w:rPr>
          <w:vanish/>
          <w:color w:val="0000FF"/>
          <w:szCs w:val="22"/>
        </w:rPr>
        <w:t>Interconnection Patterns</w:t>
      </w:r>
    </w:p>
    <w:p w:rsidR="00ED2C43" w:rsidRPr="002E45B3" w:rsidRDefault="00ED2C43">
      <w:pPr>
        <w:numPr>
          <w:ilvl w:val="0"/>
          <w:numId w:val="9"/>
        </w:numPr>
        <w:rPr>
          <w:vanish/>
          <w:color w:val="0000FF"/>
          <w:szCs w:val="22"/>
        </w:rPr>
      </w:pPr>
      <w:r w:rsidRPr="002E45B3">
        <w:rPr>
          <w:vanish/>
          <w:color w:val="0000FF"/>
          <w:szCs w:val="22"/>
        </w:rPr>
        <w:t>Decoupling Patterns</w:t>
      </w:r>
    </w:p>
    <w:p w:rsidR="00ED2C43" w:rsidRPr="002E45B3" w:rsidRDefault="00ED2C43">
      <w:pPr>
        <w:pStyle w:val="BodyText2"/>
        <w:rPr>
          <w:vanish/>
          <w:szCs w:val="22"/>
        </w:rPr>
      </w:pPr>
      <w:r w:rsidRPr="002E45B3">
        <w:rPr>
          <w:vanish/>
          <w:szCs w:val="22"/>
        </w:rPr>
        <w:t>These follow directly from describing architecture in terms of a set of components and their relationships.</w:t>
      </w:r>
    </w:p>
    <w:p w:rsidR="00ED2C43" w:rsidRPr="002E45B3" w:rsidRDefault="00ED2C43">
      <w:pPr>
        <w:pStyle w:val="BodyText2"/>
        <w:rPr>
          <w:vanish/>
          <w:szCs w:val="22"/>
        </w:rPr>
      </w:pPr>
    </w:p>
    <w:p w:rsidR="00ED2C43" w:rsidRPr="002E45B3" w:rsidRDefault="00ED2C43" w:rsidP="00B55258">
      <w:pPr>
        <w:pStyle w:val="BodyText2"/>
        <w:rPr>
          <w:vanish/>
          <w:szCs w:val="22"/>
        </w:rPr>
      </w:pPr>
      <w:r w:rsidRPr="002E45B3">
        <w:rPr>
          <w:vanish/>
          <w:szCs w:val="22"/>
        </w:rPr>
        <w:t xml:space="preserve">Patterns are described in terms of a Pattern Form (see below), and one or more CRC “cards” (see below), which describe each of the major pieces of the pattern.  Cut and paste copies of the Pattern Form and CRC table (as needed), for each Pattern or </w:t>
      </w:r>
      <w:r w:rsidR="00B55258" w:rsidRPr="002E45B3">
        <w:rPr>
          <w:vanish/>
          <w:szCs w:val="22"/>
        </w:rPr>
        <w:t xml:space="preserve">Interconnect </w:t>
      </w:r>
      <w:r w:rsidRPr="002E45B3">
        <w:rPr>
          <w:vanish/>
          <w:szCs w:val="22"/>
        </w:rPr>
        <w:t>Mechanism described.</w:t>
      </w:r>
      <w:r w:rsidR="00B55258" w:rsidRPr="002E45B3">
        <w:rPr>
          <w:vanish/>
          <w:szCs w:val="22"/>
        </w:rPr>
        <w:t xml:space="preserve">  You may not think of every pattern the first tie through. You may struggle with rationale. That’s OK.  Plan time in your project to revisit this document.</w:t>
      </w:r>
    </w:p>
    <w:p w:rsidR="005A4F8C" w:rsidRPr="002E45B3" w:rsidRDefault="005A4F8C" w:rsidP="00B55258">
      <w:pPr>
        <w:pStyle w:val="BodyText2"/>
        <w:rPr>
          <w:vanish/>
          <w:szCs w:val="22"/>
        </w:rPr>
      </w:pPr>
    </w:p>
    <w:p w:rsidR="005A4F8C" w:rsidRPr="002E45B3" w:rsidRDefault="005A4F8C" w:rsidP="00B55258">
      <w:pPr>
        <w:pStyle w:val="BodyText2"/>
        <w:rPr>
          <w:vanish/>
          <w:szCs w:val="22"/>
        </w:rPr>
      </w:pPr>
      <w:r w:rsidRPr="002E45B3">
        <w:rPr>
          <w:vanish/>
          <w:szCs w:val="22"/>
        </w:rPr>
        <w:t xml:space="preserve">If you are </w:t>
      </w:r>
      <w:r w:rsidR="00F92CF8" w:rsidRPr="002E45B3">
        <w:rPr>
          <w:vanish/>
          <w:szCs w:val="22"/>
        </w:rPr>
        <w:t xml:space="preserve">thinking of </w:t>
      </w:r>
      <w:r w:rsidRPr="002E45B3">
        <w:rPr>
          <w:vanish/>
          <w:szCs w:val="22"/>
        </w:rPr>
        <w:t xml:space="preserve">following a reference architecture, this is the place to describe </w:t>
      </w:r>
      <w:r w:rsidR="00F92CF8" w:rsidRPr="002E45B3">
        <w:rPr>
          <w:vanish/>
          <w:szCs w:val="22"/>
        </w:rPr>
        <w:t xml:space="preserve">and consider </w:t>
      </w:r>
      <w:r w:rsidRPr="002E45B3">
        <w:rPr>
          <w:vanish/>
          <w:szCs w:val="22"/>
        </w:rPr>
        <w:t>it.</w:t>
      </w:r>
    </w:p>
    <w:p w:rsidR="002E45B3" w:rsidRDefault="002E45B3" w:rsidP="002E45B3">
      <w:pPr>
        <w:pStyle w:val="Heading2"/>
        <w:spacing w:line="240" w:lineRule="auto"/>
      </w:pPr>
      <w:bookmarkStart w:id="13" w:name="h.u4wghvwikpgk"/>
      <w:bookmarkStart w:id="14" w:name="h.otexflk3e7mw"/>
      <w:bookmarkStart w:id="15" w:name="h.eah2hhyumuy9"/>
      <w:bookmarkStart w:id="16" w:name="h.wcxhexc4q8c1"/>
      <w:bookmarkStart w:id="17" w:name="_Toc381280183"/>
      <w:bookmarkEnd w:id="13"/>
      <w:bookmarkEnd w:id="14"/>
      <w:bookmarkEnd w:id="15"/>
      <w:bookmarkEnd w:id="16"/>
      <w:r w:rsidRPr="002E45B3">
        <w:rPr>
          <w:sz w:val="22"/>
          <w:szCs w:val="22"/>
        </w:rPr>
        <w:t>Pattern [Three tiered]</w:t>
      </w:r>
      <w:bookmarkEnd w:id="17"/>
      <w:r>
        <w:t xml:space="preserve"> </w:t>
      </w:r>
    </w:p>
    <w:p w:rsidR="002E45B3" w:rsidRPr="008A1A5B" w:rsidRDefault="002E45B3" w:rsidP="008A1A5B">
      <w:pPr>
        <w:pStyle w:val="Heading3"/>
        <w:spacing w:line="240" w:lineRule="auto"/>
        <w:jc w:val="both"/>
        <w:rPr>
          <w:caps w:val="0"/>
          <w:sz w:val="24"/>
          <w:szCs w:val="24"/>
        </w:rPr>
      </w:pPr>
      <w:r w:rsidRPr="008A1A5B">
        <w:rPr>
          <w:sz w:val="24"/>
          <w:szCs w:val="24"/>
        </w:rPr>
        <w:t>Summary Description</w:t>
      </w:r>
      <w:r w:rsidRPr="008A1A5B">
        <w:rPr>
          <w:caps w:val="0"/>
          <w:sz w:val="24"/>
          <w:szCs w:val="24"/>
        </w:rPr>
        <w:t xml:space="preserve"> – </w:t>
      </w:r>
    </w:p>
    <w:p w:rsidR="002E45B3" w:rsidRPr="008A1A5B" w:rsidRDefault="002E45B3" w:rsidP="008A1A5B">
      <w:pPr>
        <w:pStyle w:val="BodyText"/>
        <w:rPr>
          <w:sz w:val="24"/>
          <w:szCs w:val="24"/>
        </w:rPr>
      </w:pPr>
      <w:r w:rsidRPr="008A1A5B">
        <w:rPr>
          <w:sz w:val="24"/>
          <w:szCs w:val="24"/>
        </w:rPr>
        <w:t>Provides a mechanism to connect end-user to the server and process chat dialogues</w:t>
      </w:r>
    </w:p>
    <w:p w:rsidR="002E45B3" w:rsidRPr="008A1A5B" w:rsidRDefault="002E45B3" w:rsidP="008A1A5B">
      <w:pPr>
        <w:pStyle w:val="Heading3"/>
        <w:spacing w:line="240" w:lineRule="auto"/>
        <w:jc w:val="both"/>
        <w:rPr>
          <w:caps w:val="0"/>
          <w:sz w:val="24"/>
          <w:szCs w:val="24"/>
        </w:rPr>
      </w:pPr>
      <w:r w:rsidRPr="008A1A5B">
        <w:rPr>
          <w:sz w:val="24"/>
          <w:szCs w:val="24"/>
        </w:rPr>
        <w:t>Context of USE (INTENT)</w:t>
      </w:r>
      <w:r w:rsidRPr="008A1A5B">
        <w:rPr>
          <w:caps w:val="0"/>
          <w:sz w:val="24"/>
          <w:szCs w:val="24"/>
        </w:rPr>
        <w:t xml:space="preserve"> </w:t>
      </w:r>
    </w:p>
    <w:p w:rsidR="002E45B3" w:rsidRPr="008A1A5B" w:rsidRDefault="002E45B3" w:rsidP="008A1A5B">
      <w:pPr>
        <w:pStyle w:val="BodyText"/>
        <w:rPr>
          <w:sz w:val="24"/>
          <w:szCs w:val="24"/>
        </w:rPr>
      </w:pPr>
      <w:r w:rsidRPr="008A1A5B">
        <w:rPr>
          <w:sz w:val="24"/>
          <w:szCs w:val="24"/>
        </w:rPr>
        <w:t>Consistency is made of clients using a web-browser which interact with a server that processes requests into and from a database</w:t>
      </w:r>
    </w:p>
    <w:p w:rsidR="002E45B3" w:rsidRPr="008A1A5B" w:rsidRDefault="002E45B3" w:rsidP="008A1A5B">
      <w:pPr>
        <w:pStyle w:val="Heading3"/>
        <w:spacing w:line="240" w:lineRule="auto"/>
        <w:jc w:val="both"/>
        <w:rPr>
          <w:sz w:val="24"/>
          <w:szCs w:val="24"/>
        </w:rPr>
      </w:pPr>
      <w:r w:rsidRPr="008A1A5B">
        <w:rPr>
          <w:sz w:val="24"/>
          <w:szCs w:val="24"/>
        </w:rPr>
        <w:t>Problem Statement</w:t>
      </w:r>
    </w:p>
    <w:p w:rsidR="002E45B3" w:rsidRPr="008A1A5B" w:rsidRDefault="002E45B3" w:rsidP="008A1A5B">
      <w:pPr>
        <w:pStyle w:val="BodyText"/>
        <w:ind w:firstLine="0"/>
        <w:rPr>
          <w:sz w:val="24"/>
          <w:szCs w:val="24"/>
        </w:rPr>
      </w:pPr>
      <w:r w:rsidRPr="008A1A5B">
        <w:rPr>
          <w:sz w:val="24"/>
          <w:szCs w:val="24"/>
        </w:rPr>
        <w:tab/>
        <w:t>A three-tier pattern of implementation allows multiple clients to make chat requests at tiers responsible for the various parts of functionality in the system.</w:t>
      </w:r>
    </w:p>
    <w:p w:rsidR="002E45B3" w:rsidRPr="008A1A5B" w:rsidRDefault="002E45B3" w:rsidP="008A1A5B">
      <w:pPr>
        <w:pStyle w:val="Heading3"/>
        <w:spacing w:line="240" w:lineRule="auto"/>
        <w:jc w:val="both"/>
        <w:rPr>
          <w:sz w:val="24"/>
          <w:szCs w:val="24"/>
        </w:rPr>
      </w:pPr>
      <w:r w:rsidRPr="008A1A5B">
        <w:rPr>
          <w:sz w:val="24"/>
          <w:szCs w:val="24"/>
        </w:rPr>
        <w:t>Solution Description</w:t>
      </w:r>
    </w:p>
    <w:p w:rsidR="002E45B3" w:rsidRPr="008A1A5B" w:rsidRDefault="008A1A5B" w:rsidP="008A1A5B">
      <w:pPr>
        <w:pStyle w:val="BodyText"/>
        <w:rPr>
          <w:sz w:val="24"/>
          <w:szCs w:val="24"/>
        </w:rPr>
      </w:pPr>
      <w:r w:rsidRPr="008A1A5B">
        <w:rPr>
          <w:sz w:val="24"/>
          <w:szCs w:val="24"/>
        </w:rPr>
        <w:t>Tiers for a chat system require</w:t>
      </w:r>
      <w:r w:rsidR="002E45B3" w:rsidRPr="008A1A5B">
        <w:rPr>
          <w:sz w:val="24"/>
          <w:szCs w:val="24"/>
        </w:rPr>
        <w:t xml:space="preserve"> the chat user to interact with a front tier.  The front tier in the system transfers data to the middle </w:t>
      </w:r>
      <w:bookmarkStart w:id="18" w:name="_GoBack"/>
      <w:bookmarkEnd w:id="18"/>
      <w:r w:rsidR="002E45B3" w:rsidRPr="008A1A5B">
        <w:rPr>
          <w:sz w:val="24"/>
          <w:szCs w:val="24"/>
        </w:rPr>
        <w:t>tier which processes requests.  The chat request is then forwarded for processing to a back tier which can retain the data for processing.</w:t>
      </w:r>
    </w:p>
    <w:p w:rsidR="002E45B3" w:rsidRPr="008A1A5B" w:rsidRDefault="002E45B3" w:rsidP="008A1A5B">
      <w:pPr>
        <w:pStyle w:val="Heading3"/>
        <w:spacing w:line="240" w:lineRule="auto"/>
        <w:jc w:val="both"/>
        <w:rPr>
          <w:sz w:val="24"/>
          <w:szCs w:val="24"/>
        </w:rPr>
      </w:pPr>
      <w:r w:rsidRPr="008A1A5B">
        <w:rPr>
          <w:sz w:val="24"/>
          <w:szCs w:val="24"/>
        </w:rPr>
        <w:t xml:space="preserve">Variants and Related Patterns </w:t>
      </w:r>
    </w:p>
    <w:p w:rsidR="002E45B3" w:rsidRPr="008A1A5B" w:rsidRDefault="002E45B3" w:rsidP="008A1A5B">
      <w:pPr>
        <w:pStyle w:val="BodyText"/>
        <w:rPr>
          <w:sz w:val="24"/>
          <w:szCs w:val="24"/>
        </w:rPr>
      </w:pPr>
      <w:r w:rsidRPr="008A1A5B">
        <w:rPr>
          <w:sz w:val="24"/>
          <w:szCs w:val="24"/>
        </w:rPr>
        <w:t>Layered systems are used to process requests or invocation separately but do not do so horizontally so much as three-tiered systems</w:t>
      </w:r>
    </w:p>
    <w:p w:rsidR="002E45B3" w:rsidRPr="008A1A5B" w:rsidRDefault="002E45B3" w:rsidP="008A1A5B">
      <w:pPr>
        <w:pStyle w:val="Heading3"/>
        <w:spacing w:line="240" w:lineRule="auto"/>
        <w:jc w:val="both"/>
        <w:rPr>
          <w:sz w:val="24"/>
          <w:szCs w:val="24"/>
        </w:rPr>
      </w:pPr>
      <w:r w:rsidRPr="008A1A5B">
        <w:rPr>
          <w:sz w:val="24"/>
          <w:szCs w:val="24"/>
        </w:rPr>
        <w:t xml:space="preserve">Known Uses -  </w:t>
      </w:r>
    </w:p>
    <w:p w:rsidR="002E45B3" w:rsidRPr="008A1A5B" w:rsidRDefault="002E45B3" w:rsidP="008A1A5B">
      <w:pPr>
        <w:pStyle w:val="BodyText"/>
        <w:rPr>
          <w:sz w:val="24"/>
          <w:szCs w:val="24"/>
        </w:rPr>
      </w:pPr>
      <w:r w:rsidRPr="008A1A5B">
        <w:rPr>
          <w:sz w:val="24"/>
          <w:szCs w:val="24"/>
        </w:rPr>
        <w:t>Distributed users process, store, and retrieve data for science</w:t>
      </w:r>
    </w:p>
    <w:p w:rsidR="002E45B3" w:rsidRPr="008A1A5B" w:rsidRDefault="002E45B3" w:rsidP="008A1A5B">
      <w:pPr>
        <w:pStyle w:val="Heading3"/>
        <w:spacing w:line="240" w:lineRule="auto"/>
        <w:jc w:val="both"/>
        <w:rPr>
          <w:sz w:val="24"/>
          <w:szCs w:val="24"/>
        </w:rPr>
      </w:pPr>
      <w:r w:rsidRPr="008A1A5B">
        <w:rPr>
          <w:sz w:val="24"/>
          <w:szCs w:val="24"/>
        </w:rPr>
        <w:t xml:space="preserve">Consequences </w:t>
      </w:r>
    </w:p>
    <w:p w:rsidR="002E45B3" w:rsidRPr="008A1A5B" w:rsidRDefault="002E45B3" w:rsidP="008A1A5B">
      <w:pPr>
        <w:pStyle w:val="BodyText"/>
        <w:rPr>
          <w:sz w:val="24"/>
          <w:szCs w:val="24"/>
        </w:rPr>
      </w:pPr>
      <w:r w:rsidRPr="008A1A5B">
        <w:rPr>
          <w:sz w:val="24"/>
          <w:szCs w:val="24"/>
        </w:rPr>
        <w:t>The architect needs to specify interaction mechanisms and the tiers adhere to the request-reply approach for responding to state change</w:t>
      </w:r>
    </w:p>
    <w:p w:rsidR="002E45B3" w:rsidRPr="008A1A5B" w:rsidRDefault="002E45B3" w:rsidP="008A1A5B">
      <w:pPr>
        <w:pStyle w:val="BodyText"/>
        <w:ind w:firstLine="0"/>
        <w:rPr>
          <w:caps/>
          <w:sz w:val="24"/>
          <w:szCs w:val="24"/>
        </w:rPr>
      </w:pPr>
      <w:r w:rsidRPr="008A1A5B">
        <w:rPr>
          <w:caps/>
          <w:sz w:val="24"/>
          <w:szCs w:val="24"/>
        </w:rPr>
        <w:t>Rationale:</w:t>
      </w:r>
    </w:p>
    <w:p w:rsidR="002E45B3" w:rsidRDefault="002E45B3" w:rsidP="002E45B3"/>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0"/>
        <w:gridCol w:w="3360"/>
      </w:tblGrid>
      <w:tr w:rsidR="002E45B3" w:rsidTr="00AE0377">
        <w:tc>
          <w:tcPr>
            <w:tcW w:w="3060"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Class:                 ServletRequest</w:t>
            </w:r>
          </w:p>
        </w:tc>
        <w:tc>
          <w:tcPr>
            <w:tcW w:w="1940"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Collaborator: HTTP post, data connector tier</w:t>
            </w:r>
          </w:p>
        </w:tc>
      </w:tr>
      <w:tr w:rsidR="002E45B3" w:rsidTr="00AE0377">
        <w:trPr>
          <w:trHeight w:val="560"/>
        </w:trPr>
        <w:tc>
          <w:tcPr>
            <w:tcW w:w="3060"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 xml:space="preserve">Responsibility: Listen to client request call; delegate information handling </w:t>
            </w:r>
          </w:p>
        </w:tc>
        <w:tc>
          <w:tcPr>
            <w:tcW w:w="1940"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2E45B3" w:rsidRDefault="002E45B3" w:rsidP="00AE0377">
            <w:pPr>
              <w:jc w:val="both"/>
            </w:pPr>
          </w:p>
        </w:tc>
      </w:tr>
    </w:tbl>
    <w:p w:rsidR="002E45B3" w:rsidRPr="008A1A5B" w:rsidRDefault="002E45B3" w:rsidP="008A1A5B">
      <w:pPr>
        <w:pStyle w:val="Heading2"/>
        <w:spacing w:line="240" w:lineRule="auto"/>
        <w:rPr>
          <w:sz w:val="24"/>
          <w:szCs w:val="24"/>
        </w:rPr>
      </w:pPr>
      <w:bookmarkStart w:id="19" w:name="_Toc381280184"/>
      <w:r w:rsidRPr="008A1A5B">
        <w:rPr>
          <w:sz w:val="24"/>
          <w:szCs w:val="24"/>
        </w:rPr>
        <w:lastRenderedPageBreak/>
        <w:t>Pattern [MVC]</w:t>
      </w:r>
      <w:bookmarkEnd w:id="19"/>
    </w:p>
    <w:p w:rsidR="008A1A5B" w:rsidRDefault="002E45B3" w:rsidP="008A1A5B">
      <w:pPr>
        <w:pStyle w:val="Heading3"/>
        <w:spacing w:line="240" w:lineRule="auto"/>
        <w:jc w:val="both"/>
        <w:rPr>
          <w:caps w:val="0"/>
          <w:sz w:val="24"/>
          <w:szCs w:val="24"/>
        </w:rPr>
      </w:pPr>
      <w:r w:rsidRPr="008A1A5B">
        <w:rPr>
          <w:sz w:val="24"/>
          <w:szCs w:val="24"/>
        </w:rPr>
        <w:t>Summary Description</w:t>
      </w:r>
      <w:r w:rsidRPr="008A1A5B">
        <w:rPr>
          <w:caps w:val="0"/>
          <w:sz w:val="24"/>
          <w:szCs w:val="24"/>
        </w:rPr>
        <w:t xml:space="preserve"> – </w:t>
      </w:r>
    </w:p>
    <w:p w:rsidR="002E45B3" w:rsidRPr="008A1A5B" w:rsidRDefault="002E45B3" w:rsidP="008A1A5B">
      <w:pPr>
        <w:pStyle w:val="Heading3"/>
        <w:spacing w:line="240" w:lineRule="auto"/>
        <w:ind w:firstLine="360"/>
        <w:jc w:val="both"/>
        <w:rPr>
          <w:caps w:val="0"/>
          <w:sz w:val="24"/>
          <w:szCs w:val="24"/>
        </w:rPr>
      </w:pPr>
      <w:r w:rsidRPr="008A1A5B">
        <w:rPr>
          <w:caps w:val="0"/>
          <w:sz w:val="24"/>
          <w:szCs w:val="24"/>
        </w:rPr>
        <w:t>Three members comprise the pattern implementation.  A model holds data for the system as a member which is accessed by the controller and display to ensure related users display data for their chat session consistently.</w:t>
      </w:r>
    </w:p>
    <w:p w:rsidR="008A1A5B" w:rsidRDefault="002E45B3" w:rsidP="008A1A5B">
      <w:pPr>
        <w:pStyle w:val="Heading3"/>
        <w:spacing w:line="240" w:lineRule="auto"/>
        <w:jc w:val="both"/>
        <w:rPr>
          <w:caps w:val="0"/>
          <w:sz w:val="24"/>
          <w:szCs w:val="24"/>
        </w:rPr>
      </w:pPr>
      <w:r w:rsidRPr="008A1A5B">
        <w:rPr>
          <w:sz w:val="24"/>
          <w:szCs w:val="24"/>
        </w:rPr>
        <w:t>Context of USE (INTENT)</w:t>
      </w:r>
      <w:r w:rsidRPr="008A1A5B">
        <w:rPr>
          <w:caps w:val="0"/>
          <w:sz w:val="24"/>
          <w:szCs w:val="24"/>
        </w:rPr>
        <w:t xml:space="preserve"> </w:t>
      </w:r>
    </w:p>
    <w:p w:rsidR="002E45B3" w:rsidRPr="008A1A5B" w:rsidRDefault="002E45B3" w:rsidP="008A1A5B">
      <w:pPr>
        <w:pStyle w:val="Heading3"/>
        <w:spacing w:line="240" w:lineRule="auto"/>
        <w:ind w:firstLine="360"/>
        <w:jc w:val="both"/>
        <w:rPr>
          <w:caps w:val="0"/>
          <w:sz w:val="24"/>
          <w:szCs w:val="24"/>
        </w:rPr>
      </w:pPr>
      <w:r w:rsidRPr="008A1A5B">
        <w:rPr>
          <w:caps w:val="0"/>
          <w:sz w:val="24"/>
          <w:szCs w:val="24"/>
        </w:rPr>
        <w:t>Data from the user input is represented in a view that remains representative of data by a control mechanism required</w:t>
      </w:r>
    </w:p>
    <w:p w:rsidR="008A1A5B" w:rsidRDefault="002E45B3" w:rsidP="008A1A5B">
      <w:pPr>
        <w:pStyle w:val="Heading3"/>
        <w:spacing w:line="240" w:lineRule="auto"/>
        <w:jc w:val="both"/>
        <w:rPr>
          <w:sz w:val="24"/>
          <w:szCs w:val="24"/>
        </w:rPr>
      </w:pPr>
      <w:r w:rsidRPr="008A1A5B">
        <w:rPr>
          <w:sz w:val="24"/>
          <w:szCs w:val="24"/>
        </w:rPr>
        <w:t>Problem Statement</w:t>
      </w:r>
    </w:p>
    <w:p w:rsidR="002E45B3" w:rsidRPr="008A1A5B" w:rsidRDefault="002E45B3" w:rsidP="008A1A5B">
      <w:pPr>
        <w:pStyle w:val="Heading3"/>
        <w:spacing w:line="240" w:lineRule="auto"/>
        <w:ind w:firstLine="360"/>
        <w:jc w:val="both"/>
        <w:rPr>
          <w:sz w:val="24"/>
          <w:szCs w:val="24"/>
        </w:rPr>
      </w:pPr>
      <w:r w:rsidRPr="008A1A5B">
        <w:rPr>
          <w:sz w:val="24"/>
          <w:szCs w:val="24"/>
        </w:rPr>
        <w:t xml:space="preserve"> </w:t>
      </w:r>
      <w:r w:rsidRPr="008A1A5B">
        <w:rPr>
          <w:caps w:val="0"/>
          <w:sz w:val="24"/>
          <w:szCs w:val="24"/>
        </w:rPr>
        <w:t>Users logged in to a chat room should access and display the same dialogue from the data associated with a chat room</w:t>
      </w:r>
    </w:p>
    <w:p w:rsidR="008A1A5B" w:rsidRDefault="002E45B3" w:rsidP="008A1A5B">
      <w:pPr>
        <w:pStyle w:val="Heading3"/>
        <w:spacing w:line="240" w:lineRule="auto"/>
        <w:jc w:val="both"/>
        <w:rPr>
          <w:sz w:val="24"/>
          <w:szCs w:val="24"/>
        </w:rPr>
      </w:pPr>
      <w:r w:rsidRPr="008A1A5B">
        <w:rPr>
          <w:sz w:val="24"/>
          <w:szCs w:val="24"/>
        </w:rPr>
        <w:t xml:space="preserve">Solution Description </w:t>
      </w:r>
    </w:p>
    <w:p w:rsidR="002E45B3" w:rsidRPr="008A1A5B" w:rsidRDefault="002E45B3" w:rsidP="008A1A5B">
      <w:pPr>
        <w:pStyle w:val="Heading3"/>
        <w:spacing w:line="240" w:lineRule="auto"/>
        <w:ind w:firstLine="360"/>
        <w:jc w:val="both"/>
        <w:rPr>
          <w:sz w:val="24"/>
          <w:szCs w:val="24"/>
        </w:rPr>
      </w:pPr>
      <w:r w:rsidRPr="008A1A5B">
        <w:rPr>
          <w:caps w:val="0"/>
          <w:sz w:val="24"/>
          <w:szCs w:val="24"/>
        </w:rPr>
        <w:t>There is a loose coupling between actions of the view and controller components, which tie into a model component, so that data for different chat rooms can change independent of each other and users display appropriate dialogue information.</w:t>
      </w:r>
    </w:p>
    <w:p w:rsidR="008A1A5B" w:rsidRDefault="002E45B3" w:rsidP="008A1A5B">
      <w:pPr>
        <w:pStyle w:val="Heading3"/>
        <w:spacing w:line="240" w:lineRule="auto"/>
        <w:jc w:val="both"/>
        <w:rPr>
          <w:sz w:val="24"/>
          <w:szCs w:val="24"/>
        </w:rPr>
      </w:pPr>
      <w:r w:rsidRPr="008A1A5B">
        <w:rPr>
          <w:sz w:val="24"/>
          <w:szCs w:val="24"/>
        </w:rPr>
        <w:t>Variants and Related Patterns</w:t>
      </w:r>
    </w:p>
    <w:p w:rsidR="002E45B3" w:rsidRPr="008A1A5B" w:rsidRDefault="002E45B3" w:rsidP="008A1A5B">
      <w:pPr>
        <w:pStyle w:val="Heading3"/>
        <w:spacing w:line="240" w:lineRule="auto"/>
        <w:ind w:firstLine="360"/>
        <w:jc w:val="both"/>
        <w:rPr>
          <w:sz w:val="24"/>
          <w:szCs w:val="24"/>
        </w:rPr>
      </w:pPr>
      <w:r w:rsidRPr="008A1A5B">
        <w:rPr>
          <w:caps w:val="0"/>
          <w:sz w:val="24"/>
          <w:szCs w:val="24"/>
        </w:rPr>
        <w:t>Presentation-activation-controller (PAC) pattern is inspired by MVC</w:t>
      </w:r>
    </w:p>
    <w:p w:rsidR="008A1A5B" w:rsidRDefault="002E45B3" w:rsidP="008A1A5B">
      <w:pPr>
        <w:pStyle w:val="Heading3"/>
        <w:spacing w:line="240" w:lineRule="auto"/>
        <w:jc w:val="both"/>
        <w:rPr>
          <w:sz w:val="24"/>
          <w:szCs w:val="24"/>
        </w:rPr>
      </w:pPr>
      <w:r w:rsidRPr="008A1A5B">
        <w:rPr>
          <w:sz w:val="24"/>
          <w:szCs w:val="24"/>
        </w:rPr>
        <w:t xml:space="preserve">Known Uses – </w:t>
      </w:r>
    </w:p>
    <w:p w:rsidR="002E45B3" w:rsidRPr="008A1A5B" w:rsidRDefault="002E45B3" w:rsidP="008A1A5B">
      <w:pPr>
        <w:pStyle w:val="Heading3"/>
        <w:spacing w:line="240" w:lineRule="auto"/>
        <w:ind w:firstLine="360"/>
        <w:jc w:val="both"/>
        <w:rPr>
          <w:caps w:val="0"/>
          <w:sz w:val="24"/>
          <w:szCs w:val="24"/>
        </w:rPr>
      </w:pPr>
      <w:r w:rsidRPr="008A1A5B">
        <w:rPr>
          <w:sz w:val="24"/>
          <w:szCs w:val="24"/>
        </w:rPr>
        <w:t>W</w:t>
      </w:r>
      <w:r w:rsidRPr="008A1A5B">
        <w:rPr>
          <w:caps w:val="0"/>
          <w:sz w:val="24"/>
          <w:szCs w:val="24"/>
        </w:rPr>
        <w:t>eb resources correspond to model objects; HTML displayed in a browser is a view member; controller code responds to user input and causes the browser to change display data.</w:t>
      </w:r>
    </w:p>
    <w:p w:rsidR="008A1A5B" w:rsidRDefault="002E45B3" w:rsidP="008A1A5B">
      <w:pPr>
        <w:pStyle w:val="Heading3"/>
        <w:spacing w:line="240" w:lineRule="auto"/>
        <w:jc w:val="both"/>
        <w:rPr>
          <w:sz w:val="24"/>
          <w:szCs w:val="24"/>
        </w:rPr>
      </w:pPr>
      <w:r w:rsidRPr="008A1A5B">
        <w:rPr>
          <w:sz w:val="24"/>
          <w:szCs w:val="24"/>
        </w:rPr>
        <w:t>Consequences</w:t>
      </w:r>
    </w:p>
    <w:p w:rsidR="002E45B3" w:rsidRPr="008A1A5B" w:rsidRDefault="002E45B3" w:rsidP="008A1A5B">
      <w:pPr>
        <w:pStyle w:val="Heading3"/>
        <w:spacing w:line="240" w:lineRule="auto"/>
        <w:ind w:firstLine="360"/>
        <w:jc w:val="both"/>
        <w:rPr>
          <w:sz w:val="24"/>
          <w:szCs w:val="24"/>
        </w:rPr>
      </w:pPr>
      <w:r w:rsidRPr="008A1A5B">
        <w:rPr>
          <w:sz w:val="24"/>
          <w:szCs w:val="24"/>
        </w:rPr>
        <w:t xml:space="preserve"> </w:t>
      </w:r>
      <w:r w:rsidRPr="008A1A5B">
        <w:rPr>
          <w:caps w:val="0"/>
          <w:sz w:val="24"/>
          <w:szCs w:val="24"/>
        </w:rPr>
        <w:t>When a user changes their data, his view and other registered views are updated</w:t>
      </w:r>
      <w:r w:rsidRPr="008A1A5B">
        <w:rPr>
          <w:sz w:val="24"/>
          <w:szCs w:val="24"/>
        </w:rPr>
        <w:t xml:space="preserve"> </w:t>
      </w:r>
    </w:p>
    <w:p w:rsidR="00AB36FE" w:rsidRDefault="002E45B3" w:rsidP="008A1A5B">
      <w:pPr>
        <w:pStyle w:val="BodyText"/>
        <w:ind w:firstLine="0"/>
        <w:rPr>
          <w:caps/>
          <w:sz w:val="24"/>
          <w:szCs w:val="24"/>
        </w:rPr>
      </w:pPr>
      <w:r w:rsidRPr="008A1A5B">
        <w:rPr>
          <w:caps/>
          <w:sz w:val="24"/>
          <w:szCs w:val="24"/>
        </w:rPr>
        <w:t>Rationale</w:t>
      </w:r>
    </w:p>
    <w:p w:rsidR="002E45B3" w:rsidRDefault="002E45B3" w:rsidP="00AB36FE">
      <w:pPr>
        <w:pStyle w:val="BodyText"/>
        <w:rPr>
          <w:sz w:val="24"/>
          <w:szCs w:val="24"/>
        </w:rPr>
      </w:pPr>
      <w:r w:rsidRPr="008A1A5B">
        <w:rPr>
          <w:sz w:val="24"/>
          <w:szCs w:val="24"/>
        </w:rPr>
        <w:t>Separating components into three categories ensures a loose coupling to help in visualization of a system that achieves a larger goal by way of functions separated according to process roles.</w:t>
      </w:r>
    </w:p>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0"/>
        <w:gridCol w:w="3720"/>
      </w:tblGrid>
      <w:tr w:rsidR="002E45B3" w:rsidTr="00AE0377">
        <w:tc>
          <w:tcPr>
            <w:tcW w:w="2852"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Class:                 HttpServlet</w:t>
            </w:r>
          </w:p>
        </w:tc>
        <w:tc>
          <w:tcPr>
            <w:tcW w:w="2148"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Collaborator: Data model, end-user displays</w:t>
            </w:r>
          </w:p>
        </w:tc>
      </w:tr>
      <w:tr w:rsidR="002E45B3" w:rsidTr="00AE0377">
        <w:trPr>
          <w:trHeight w:val="560"/>
        </w:trPr>
        <w:tc>
          <w:tcPr>
            <w:tcW w:w="2852"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 xml:space="preserve">Responsibility: acknowledge incoming requests and control responses to update </w:t>
            </w:r>
            <w:r>
              <w:rPr>
                <w:rFonts w:ascii="Arial" w:eastAsia="Arial" w:hAnsi="Arial" w:cs="Arial"/>
                <w:sz w:val="24"/>
                <w:szCs w:val="24"/>
              </w:rPr>
              <w:lastRenderedPageBreak/>
              <w:t>client views per the related data model</w:t>
            </w:r>
          </w:p>
        </w:tc>
        <w:tc>
          <w:tcPr>
            <w:tcW w:w="2148"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2E45B3" w:rsidRDefault="002E45B3" w:rsidP="00AE0377">
            <w:pPr>
              <w:jc w:val="both"/>
            </w:pPr>
          </w:p>
        </w:tc>
      </w:tr>
    </w:tbl>
    <w:p w:rsidR="00AC3018" w:rsidRDefault="00AC3018" w:rsidP="002E45B3">
      <w:pPr>
        <w:pStyle w:val="Heading2"/>
        <w:spacing w:line="240" w:lineRule="auto"/>
        <w:rPr>
          <w:sz w:val="24"/>
          <w:szCs w:val="24"/>
        </w:rPr>
      </w:pPr>
      <w:bookmarkStart w:id="20" w:name="_Toc381280185"/>
    </w:p>
    <w:p w:rsidR="002E45B3" w:rsidRPr="00AB36FE" w:rsidRDefault="002E45B3" w:rsidP="002E45B3">
      <w:pPr>
        <w:pStyle w:val="Heading2"/>
        <w:spacing w:line="240" w:lineRule="auto"/>
        <w:rPr>
          <w:sz w:val="24"/>
          <w:szCs w:val="24"/>
        </w:rPr>
      </w:pPr>
      <w:r w:rsidRPr="00AB36FE">
        <w:rPr>
          <w:sz w:val="24"/>
          <w:szCs w:val="24"/>
        </w:rPr>
        <w:t>Interconnection Mechanism [REST]</w:t>
      </w:r>
      <w:bookmarkEnd w:id="20"/>
    </w:p>
    <w:p w:rsidR="005B1ED9" w:rsidRDefault="002E45B3" w:rsidP="00AB36FE">
      <w:pPr>
        <w:ind w:firstLine="360"/>
        <w:jc w:val="both"/>
        <w:rPr>
          <w:sz w:val="24"/>
          <w:szCs w:val="24"/>
        </w:rPr>
      </w:pPr>
      <w:r w:rsidRPr="00AB36FE">
        <w:rPr>
          <w:sz w:val="24"/>
          <w:szCs w:val="24"/>
        </w:rPr>
        <w:t>The interconnection of chat client users is enabled by using the web as a collection of resources.  A web server that responds to client requests to share dialogue data with the remote system is achieved with usage of the transfer mechanism, which is HTTP that connects endpoints using sockets to bind inbound requests to an application that processes HTTP Get/Post requests and in turn forwards necessary dialogues as data in response.</w:t>
      </w:r>
    </w:p>
    <w:p w:rsidR="005B1ED9" w:rsidRDefault="005B1ED9" w:rsidP="00AB36FE">
      <w:pPr>
        <w:ind w:firstLine="360"/>
        <w:jc w:val="both"/>
        <w:rPr>
          <w:sz w:val="24"/>
          <w:szCs w:val="24"/>
        </w:rPr>
      </w:pPr>
    </w:p>
    <w:p w:rsidR="005B1ED9" w:rsidRPr="002E5923" w:rsidRDefault="005B1ED9" w:rsidP="005B1ED9">
      <w:pPr>
        <w:pStyle w:val="Heading2"/>
        <w:jc w:val="left"/>
        <w:rPr>
          <w:sz w:val="24"/>
          <w:szCs w:val="24"/>
        </w:rPr>
      </w:pPr>
      <w:r w:rsidRPr="002E5923">
        <w:rPr>
          <w:sz w:val="24"/>
          <w:szCs w:val="24"/>
        </w:rPr>
        <w:t xml:space="preserve">Connectors </w:t>
      </w:r>
    </w:p>
    <w:p w:rsidR="005B1ED9" w:rsidRPr="00AB36FE" w:rsidRDefault="005B1ED9" w:rsidP="005B1ED9">
      <w:pPr>
        <w:pStyle w:val="Heading2"/>
        <w:spacing w:line="240" w:lineRule="auto"/>
        <w:jc w:val="left"/>
        <w:rPr>
          <w:sz w:val="24"/>
          <w:szCs w:val="24"/>
        </w:rPr>
      </w:pPr>
      <w:bookmarkStart w:id="21" w:name="_Toc381798893"/>
      <w:r>
        <w:rPr>
          <w:sz w:val="24"/>
          <w:szCs w:val="24"/>
        </w:rPr>
        <w:t>Linkage connector-Type</w:t>
      </w:r>
      <w:bookmarkEnd w:id="21"/>
    </w:p>
    <w:p w:rsidR="005B1ED9" w:rsidRDefault="005B1ED9" w:rsidP="005B1ED9">
      <w:pPr>
        <w:ind w:firstLine="360"/>
        <w:jc w:val="both"/>
        <w:rPr>
          <w:sz w:val="24"/>
          <w:szCs w:val="24"/>
        </w:rPr>
      </w:pPr>
      <w:r w:rsidRPr="00AB36FE">
        <w:rPr>
          <w:sz w:val="24"/>
          <w:szCs w:val="24"/>
        </w:rPr>
        <w:t xml:space="preserve">The </w:t>
      </w:r>
      <w:r>
        <w:rPr>
          <w:sz w:val="24"/>
          <w:szCs w:val="24"/>
        </w:rPr>
        <w:t>transport of data and passing of control between the server component and the data source component is achieved through an intermediary known as the data access connector.   The thread of control passes from the server to the connector, as the program counter is incremented, and the connector is invoked by passing in the appropriate connector library inside the server component of the program.  In this way the data-access connector provides linkage to the database component which the server can inspect and call upon to effect modifications to the underlying messages data that is presented.</w:t>
      </w:r>
    </w:p>
    <w:p w:rsidR="005B1ED9" w:rsidRDefault="005B1ED9" w:rsidP="005B1ED9">
      <w:pPr>
        <w:ind w:firstLine="360"/>
        <w:jc w:val="both"/>
        <w:rPr>
          <w:sz w:val="24"/>
          <w:szCs w:val="24"/>
        </w:rPr>
      </w:pPr>
    </w:p>
    <w:p w:rsidR="005B1ED9" w:rsidRPr="00AB36FE" w:rsidRDefault="005B1ED9" w:rsidP="005B1ED9">
      <w:pPr>
        <w:pStyle w:val="Heading2"/>
        <w:spacing w:line="240" w:lineRule="auto"/>
        <w:jc w:val="left"/>
        <w:rPr>
          <w:sz w:val="24"/>
          <w:szCs w:val="24"/>
        </w:rPr>
      </w:pPr>
      <w:bookmarkStart w:id="22" w:name="_Toc381798894"/>
      <w:r>
        <w:rPr>
          <w:sz w:val="24"/>
          <w:szCs w:val="24"/>
        </w:rPr>
        <w:t>Data Access connector-Type</w:t>
      </w:r>
      <w:bookmarkEnd w:id="22"/>
    </w:p>
    <w:p w:rsidR="005C52CE" w:rsidRDefault="005B1ED9" w:rsidP="005B1ED9">
      <w:pPr>
        <w:ind w:firstLine="360"/>
        <w:jc w:val="both"/>
        <w:rPr>
          <w:sz w:val="24"/>
          <w:szCs w:val="24"/>
        </w:rPr>
      </w:pPr>
      <w:r>
        <w:rPr>
          <w:sz w:val="24"/>
          <w:szCs w:val="24"/>
        </w:rPr>
        <w:t>The data access connector is a principle between the server module and a database that is configured to hold messages from the messaging peers by submitting data transported by HTTP.  The peer-to-peer approach allows multiple users to interact with each other simultaneously, however there is a centralized source that must determine priority for reads and writes to the database so synchronization of messages displayed is maintained.  The type of connector used should provide an API so its usage is broadcast consistently to all components throughout the system, whether a peer or another facilitator within the overall system.  The data access connector is the more appropriate type of connector for the design considerations relevant in our peer-to-peer chat application.</w:t>
      </w:r>
    </w:p>
    <w:p w:rsidR="005C52CE" w:rsidRDefault="005C52CE" w:rsidP="005B1ED9">
      <w:pPr>
        <w:ind w:firstLine="360"/>
        <w:jc w:val="both"/>
        <w:rPr>
          <w:sz w:val="24"/>
          <w:szCs w:val="24"/>
        </w:rPr>
      </w:pPr>
    </w:p>
    <w:p w:rsidR="005C52CE" w:rsidRDefault="005C52CE" w:rsidP="005B1ED9">
      <w:pPr>
        <w:ind w:firstLine="360"/>
        <w:jc w:val="both"/>
        <w:rPr>
          <w:sz w:val="24"/>
          <w:szCs w:val="24"/>
        </w:rPr>
      </w:pPr>
    </w:p>
    <w:p w:rsidR="005C52CE" w:rsidRDefault="005C52CE" w:rsidP="005B1ED9">
      <w:pPr>
        <w:ind w:firstLine="360"/>
        <w:jc w:val="both"/>
        <w:rPr>
          <w:sz w:val="24"/>
          <w:szCs w:val="24"/>
        </w:rPr>
      </w:pPr>
    </w:p>
    <w:p w:rsidR="005C52CE" w:rsidRDefault="005C52CE" w:rsidP="005B1ED9">
      <w:pPr>
        <w:ind w:firstLine="360"/>
        <w:jc w:val="both"/>
        <w:rPr>
          <w:sz w:val="24"/>
          <w:szCs w:val="24"/>
        </w:rPr>
      </w:pPr>
    </w:p>
    <w:p w:rsidR="005C52CE" w:rsidRDefault="005C52CE" w:rsidP="005B1ED9">
      <w:pPr>
        <w:ind w:firstLine="360"/>
        <w:jc w:val="both"/>
        <w:rPr>
          <w:sz w:val="24"/>
          <w:szCs w:val="24"/>
        </w:rPr>
      </w:pPr>
    </w:p>
    <w:p w:rsidR="005C52CE" w:rsidRDefault="005C52CE" w:rsidP="005B1ED9">
      <w:pPr>
        <w:ind w:firstLine="360"/>
        <w:jc w:val="both"/>
        <w:rPr>
          <w:sz w:val="24"/>
          <w:szCs w:val="24"/>
        </w:rPr>
      </w:pPr>
    </w:p>
    <w:p w:rsidR="005C52CE" w:rsidRDefault="005C52CE" w:rsidP="005B1ED9">
      <w:pPr>
        <w:ind w:firstLine="360"/>
        <w:jc w:val="both"/>
        <w:rPr>
          <w:sz w:val="24"/>
          <w:szCs w:val="24"/>
        </w:rPr>
      </w:pPr>
    </w:p>
    <w:p w:rsidR="002E45B3" w:rsidRPr="00AB36FE" w:rsidRDefault="002E45B3" w:rsidP="005B1ED9">
      <w:pPr>
        <w:ind w:firstLine="360"/>
        <w:jc w:val="both"/>
        <w:rPr>
          <w:vanish/>
          <w:sz w:val="24"/>
          <w:szCs w:val="24"/>
        </w:rPr>
      </w:pPr>
      <w:r w:rsidRPr="00AB36FE">
        <w:rPr>
          <w:vanish/>
          <w:sz w:val="24"/>
          <w:szCs w:val="24"/>
        </w:rPr>
        <w:t xml:space="preserve">  The Java Servlet specification is a mechanism that could employ other design goals.</w:t>
      </w:r>
    </w:p>
    <w:p w:rsidR="002E45B3" w:rsidRPr="00AB36FE" w:rsidRDefault="002E45B3" w:rsidP="00AB36FE">
      <w:pPr>
        <w:jc w:val="both"/>
        <w:rPr>
          <w:color w:val="4F81BD"/>
          <w:sz w:val="24"/>
          <w:szCs w:val="24"/>
        </w:rPr>
      </w:pPr>
    </w:p>
    <w:p w:rsidR="00AB36FE" w:rsidRDefault="00AB36FE" w:rsidP="005A4F8C">
      <w:pPr>
        <w:rPr>
          <w:color w:val="0000FF"/>
        </w:rPr>
      </w:pPr>
    </w:p>
    <w:p w:rsidR="00EE6BF8" w:rsidRDefault="005B4A98" w:rsidP="005A4F8C">
      <w:pPr>
        <w:rPr>
          <w:vanish/>
          <w:color w:val="0000FF"/>
        </w:rPr>
      </w:pPr>
      <w:r>
        <w:rPr>
          <w:vanish/>
          <w:color w:val="0000FF"/>
        </w:rPr>
        <w:t xml:space="preserve">This is the place to consider </w:t>
      </w:r>
      <w:r w:rsidR="005A4F8C">
        <w:rPr>
          <w:vanish/>
          <w:color w:val="0000FF"/>
        </w:rPr>
        <w:t>standard interconnection technology and solutions that you may use, such as COM, CORBA, JavaBeans, Mule Enterprise Service Bus, MS Kinect.</w:t>
      </w:r>
    </w:p>
    <w:p w:rsidR="00387C27" w:rsidRPr="005B4A98" w:rsidRDefault="00387C27" w:rsidP="005A4F8C">
      <w:pPr>
        <w:rPr>
          <w:color w:val="4F81BD" w:themeColor="accent1"/>
          <w:sz w:val="20"/>
        </w:rPr>
      </w:pPr>
    </w:p>
    <w:p w:rsidR="002E3A5B" w:rsidRPr="00D8168D" w:rsidRDefault="00EE6BF8" w:rsidP="00D8168D">
      <w:pPr>
        <w:pStyle w:val="Heading1"/>
        <w:rPr>
          <w:color w:val="auto"/>
        </w:rPr>
      </w:pPr>
      <w:bookmarkStart w:id="23" w:name="_Toc381280186"/>
      <w:r w:rsidRPr="009D6E9B">
        <w:rPr>
          <w:color w:val="auto"/>
        </w:rPr>
        <w:lastRenderedPageBreak/>
        <w:t>Philosophies &amp; Preferences</w:t>
      </w:r>
      <w:bookmarkEnd w:id="23"/>
    </w:p>
    <w:p w:rsidR="00D8168D" w:rsidRPr="004412E3" w:rsidRDefault="00D8168D" w:rsidP="00D8168D">
      <w:pPr>
        <w:pStyle w:val="BodyText"/>
        <w:numPr>
          <w:ilvl w:val="0"/>
          <w:numId w:val="21"/>
        </w:numPr>
        <w:spacing w:after="0"/>
        <w:rPr>
          <w:sz w:val="24"/>
          <w:szCs w:val="24"/>
        </w:rPr>
      </w:pPr>
      <w:r w:rsidRPr="004412E3">
        <w:rPr>
          <w:sz w:val="24"/>
          <w:szCs w:val="24"/>
        </w:rPr>
        <w:t>Each member of the team will be assigned responsibilities associated with the designing, implementation and testing of the system.</w:t>
      </w:r>
    </w:p>
    <w:p w:rsidR="00C65D3A" w:rsidRPr="004412E3" w:rsidRDefault="00C65D3A" w:rsidP="00C65D3A">
      <w:pPr>
        <w:pStyle w:val="ListParagraph"/>
        <w:numPr>
          <w:ilvl w:val="0"/>
          <w:numId w:val="21"/>
        </w:numPr>
        <w:jc w:val="both"/>
        <w:rPr>
          <w:sz w:val="24"/>
          <w:szCs w:val="24"/>
        </w:rPr>
      </w:pPr>
      <w:r w:rsidRPr="004412E3">
        <w:rPr>
          <w:sz w:val="24"/>
          <w:szCs w:val="24"/>
        </w:rPr>
        <w:t xml:space="preserve">Every day members of the team should communicate over email to rest of </w:t>
      </w:r>
      <w:r w:rsidR="002E3A5B" w:rsidRPr="004412E3">
        <w:rPr>
          <w:sz w:val="24"/>
          <w:szCs w:val="24"/>
        </w:rPr>
        <w:t xml:space="preserve">the </w:t>
      </w:r>
      <w:r w:rsidRPr="004412E3">
        <w:rPr>
          <w:sz w:val="24"/>
          <w:szCs w:val="24"/>
        </w:rPr>
        <w:t>team about the updates o</w:t>
      </w:r>
      <w:r w:rsidR="002E3A5B" w:rsidRPr="004412E3">
        <w:rPr>
          <w:sz w:val="24"/>
          <w:szCs w:val="24"/>
        </w:rPr>
        <w:t>n the project.</w:t>
      </w:r>
    </w:p>
    <w:p w:rsidR="00C65D3A" w:rsidRPr="004412E3" w:rsidRDefault="00CE76EA" w:rsidP="00C65D3A">
      <w:pPr>
        <w:pStyle w:val="ListParagraph"/>
        <w:numPr>
          <w:ilvl w:val="0"/>
          <w:numId w:val="21"/>
        </w:numPr>
        <w:jc w:val="both"/>
        <w:rPr>
          <w:sz w:val="24"/>
          <w:szCs w:val="24"/>
        </w:rPr>
      </w:pPr>
      <w:r w:rsidRPr="004412E3">
        <w:rPr>
          <w:sz w:val="24"/>
          <w:szCs w:val="24"/>
        </w:rPr>
        <w:t xml:space="preserve">Team </w:t>
      </w:r>
      <w:r w:rsidR="002E3A5B" w:rsidRPr="004412E3">
        <w:rPr>
          <w:sz w:val="24"/>
          <w:szCs w:val="24"/>
        </w:rPr>
        <w:t>should meet</w:t>
      </w:r>
      <w:r w:rsidRPr="004412E3">
        <w:rPr>
          <w:sz w:val="24"/>
          <w:szCs w:val="24"/>
        </w:rPr>
        <w:t xml:space="preserve"> every Saturday to discuss about the </w:t>
      </w:r>
      <w:r w:rsidR="00C65D3A" w:rsidRPr="004412E3">
        <w:rPr>
          <w:sz w:val="24"/>
          <w:szCs w:val="24"/>
        </w:rPr>
        <w:t>entire week updates and schedule for next coming week.</w:t>
      </w:r>
    </w:p>
    <w:p w:rsidR="00C65D3A" w:rsidRPr="004412E3" w:rsidRDefault="00C65D3A" w:rsidP="00C65D3A">
      <w:pPr>
        <w:pStyle w:val="ListParagraph"/>
        <w:numPr>
          <w:ilvl w:val="0"/>
          <w:numId w:val="21"/>
        </w:numPr>
        <w:jc w:val="both"/>
        <w:rPr>
          <w:sz w:val="24"/>
          <w:szCs w:val="24"/>
        </w:rPr>
      </w:pPr>
      <w:r w:rsidRPr="004412E3">
        <w:rPr>
          <w:sz w:val="24"/>
          <w:szCs w:val="24"/>
        </w:rPr>
        <w:t>A checklist should be created about t</w:t>
      </w:r>
      <w:r w:rsidR="002E3A5B" w:rsidRPr="004412E3">
        <w:rPr>
          <w:sz w:val="24"/>
          <w:szCs w:val="24"/>
        </w:rPr>
        <w:t>he scope of work intended for each week schedule.</w:t>
      </w:r>
    </w:p>
    <w:p w:rsidR="00C65D3A" w:rsidRPr="004412E3" w:rsidRDefault="00C65D3A" w:rsidP="00C65D3A">
      <w:pPr>
        <w:pStyle w:val="ListParagraph"/>
        <w:numPr>
          <w:ilvl w:val="0"/>
          <w:numId w:val="21"/>
        </w:numPr>
        <w:jc w:val="both"/>
        <w:rPr>
          <w:sz w:val="24"/>
          <w:szCs w:val="24"/>
        </w:rPr>
      </w:pPr>
      <w:r w:rsidRPr="004412E3">
        <w:rPr>
          <w:sz w:val="24"/>
          <w:szCs w:val="24"/>
        </w:rPr>
        <w:t xml:space="preserve">Minutes of Saturday meeting should be sent to everyone in the Team to keep track of the agenda. </w:t>
      </w:r>
      <w:r w:rsidR="00CE76EA" w:rsidRPr="004412E3">
        <w:rPr>
          <w:sz w:val="24"/>
          <w:szCs w:val="24"/>
        </w:rPr>
        <w:t xml:space="preserve"> </w:t>
      </w:r>
    </w:p>
    <w:p w:rsidR="00FD6EF6" w:rsidRPr="009D6E9B" w:rsidRDefault="00FD6EF6" w:rsidP="00FD6EF6">
      <w:pPr>
        <w:rPr>
          <w:strike/>
          <w:shd w:val="solid" w:color="00FFFF" w:fill="00FFFF"/>
        </w:rPr>
      </w:pPr>
    </w:p>
    <w:p w:rsidR="00ED2C43" w:rsidRDefault="00ED2C43">
      <w:pPr>
        <w:pStyle w:val="Heading1"/>
        <w:rPr>
          <w:color w:val="auto"/>
        </w:rPr>
      </w:pPr>
      <w:bookmarkStart w:id="24" w:name="h.cn6wnyb7nk2r"/>
      <w:bookmarkStart w:id="25" w:name="_Toc381280187"/>
      <w:bookmarkEnd w:id="24"/>
      <w:r>
        <w:rPr>
          <w:color w:val="auto"/>
        </w:rPr>
        <w:t>Guidelines &amp; policies</w:t>
      </w:r>
      <w:bookmarkEnd w:id="25"/>
    </w:p>
    <w:p w:rsidR="00D8168D" w:rsidRPr="004412E3" w:rsidRDefault="00D8168D" w:rsidP="00D8168D">
      <w:pPr>
        <w:pStyle w:val="BodyText"/>
        <w:numPr>
          <w:ilvl w:val="0"/>
          <w:numId w:val="22"/>
        </w:numPr>
        <w:spacing w:after="0"/>
        <w:rPr>
          <w:sz w:val="24"/>
          <w:szCs w:val="24"/>
        </w:rPr>
      </w:pPr>
      <w:r w:rsidRPr="004412E3">
        <w:rPr>
          <w:sz w:val="24"/>
          <w:szCs w:val="24"/>
        </w:rPr>
        <w:t>Implementation of the application will be done in stages.</w:t>
      </w:r>
    </w:p>
    <w:p w:rsidR="00D8168D" w:rsidRPr="004412E3" w:rsidRDefault="00D8168D" w:rsidP="00D8168D">
      <w:pPr>
        <w:pStyle w:val="BodyText"/>
        <w:numPr>
          <w:ilvl w:val="0"/>
          <w:numId w:val="22"/>
        </w:numPr>
        <w:spacing w:after="0"/>
        <w:rPr>
          <w:sz w:val="24"/>
          <w:szCs w:val="24"/>
        </w:rPr>
      </w:pPr>
      <w:r w:rsidRPr="004412E3">
        <w:rPr>
          <w:sz w:val="24"/>
          <w:szCs w:val="24"/>
        </w:rPr>
        <w:t>Open source sof</w:t>
      </w:r>
      <w:r w:rsidR="00583552" w:rsidRPr="004412E3">
        <w:rPr>
          <w:sz w:val="24"/>
          <w:szCs w:val="24"/>
        </w:rPr>
        <w:t>tware tools and database should</w:t>
      </w:r>
      <w:r w:rsidRPr="004412E3">
        <w:rPr>
          <w:sz w:val="24"/>
          <w:szCs w:val="24"/>
        </w:rPr>
        <w:t xml:space="preserve"> be used for </w:t>
      </w:r>
      <w:r w:rsidR="00583552" w:rsidRPr="004412E3">
        <w:rPr>
          <w:sz w:val="24"/>
          <w:szCs w:val="24"/>
        </w:rPr>
        <w:t xml:space="preserve">the </w:t>
      </w:r>
      <w:r w:rsidRPr="004412E3">
        <w:rPr>
          <w:sz w:val="24"/>
          <w:szCs w:val="24"/>
        </w:rPr>
        <w:t>project</w:t>
      </w:r>
      <w:r w:rsidR="00583552" w:rsidRPr="004412E3">
        <w:rPr>
          <w:sz w:val="24"/>
          <w:szCs w:val="24"/>
        </w:rPr>
        <w:t>.</w:t>
      </w:r>
    </w:p>
    <w:p w:rsidR="00ED2C43" w:rsidRPr="004412E3" w:rsidRDefault="00D8168D" w:rsidP="00710CDF">
      <w:pPr>
        <w:pStyle w:val="BodyText"/>
        <w:numPr>
          <w:ilvl w:val="0"/>
          <w:numId w:val="22"/>
        </w:numPr>
        <w:spacing w:after="0"/>
        <w:rPr>
          <w:sz w:val="24"/>
          <w:szCs w:val="24"/>
        </w:rPr>
      </w:pPr>
      <w:r w:rsidRPr="004412E3">
        <w:rPr>
          <w:sz w:val="24"/>
          <w:szCs w:val="24"/>
        </w:rPr>
        <w:t>Any</w:t>
      </w:r>
      <w:r w:rsidR="00583552" w:rsidRPr="004412E3">
        <w:rPr>
          <w:sz w:val="24"/>
          <w:szCs w:val="24"/>
        </w:rPr>
        <w:t xml:space="preserve"> modification or change in the elements of architecture encountered during the entire phase of the project should be documented in the corresponding documents.</w:t>
      </w:r>
    </w:p>
    <w:p w:rsidR="00583552" w:rsidRPr="004412E3" w:rsidRDefault="00583552" w:rsidP="00710CDF">
      <w:pPr>
        <w:pStyle w:val="BodyText"/>
        <w:numPr>
          <w:ilvl w:val="0"/>
          <w:numId w:val="22"/>
        </w:numPr>
        <w:spacing w:after="0"/>
        <w:rPr>
          <w:sz w:val="24"/>
          <w:szCs w:val="24"/>
        </w:rPr>
      </w:pPr>
      <w:r w:rsidRPr="004412E3">
        <w:rPr>
          <w:sz w:val="24"/>
          <w:szCs w:val="24"/>
        </w:rPr>
        <w:t>Version control should be followed whenever a document is updated.</w:t>
      </w:r>
    </w:p>
    <w:p w:rsidR="00583552" w:rsidRDefault="00583552" w:rsidP="00583552">
      <w:pPr>
        <w:pStyle w:val="BodyText"/>
        <w:spacing w:after="0"/>
        <w:ind w:left="720" w:firstLine="0"/>
      </w:pPr>
    </w:p>
    <w:p w:rsidR="00ED2C43" w:rsidRDefault="00ED2C43">
      <w:pPr>
        <w:pStyle w:val="Heading1"/>
        <w:rPr>
          <w:color w:val="auto"/>
        </w:rPr>
      </w:pPr>
      <w:bookmarkStart w:id="26" w:name="_Toc381280188"/>
      <w:r>
        <w:rPr>
          <w:color w:val="auto"/>
        </w:rPr>
        <w:t>Additional Information</w:t>
      </w:r>
      <w:bookmarkEnd w:id="26"/>
    </w:p>
    <w:p w:rsidR="00ED2C43" w:rsidRPr="0023040B" w:rsidRDefault="0023040B" w:rsidP="0023040B">
      <w:pPr>
        <w:pStyle w:val="BodyText"/>
        <w:rPr>
          <w:sz w:val="24"/>
          <w:szCs w:val="24"/>
        </w:rPr>
      </w:pPr>
      <w:r w:rsidRPr="0023040B">
        <w:rPr>
          <w:sz w:val="24"/>
          <w:szCs w:val="24"/>
        </w:rPr>
        <w:t>The read only working copy of the project will be available</w:t>
      </w:r>
      <w:r>
        <w:rPr>
          <w:sz w:val="24"/>
          <w:szCs w:val="24"/>
        </w:rPr>
        <w:t xml:space="preserve"> to everyone</w:t>
      </w:r>
      <w:r w:rsidRPr="0023040B">
        <w:rPr>
          <w:sz w:val="24"/>
          <w:szCs w:val="24"/>
        </w:rPr>
        <w:t xml:space="preserve"> in google codes and can be accessed using the followin</w:t>
      </w:r>
      <w:r>
        <w:rPr>
          <w:sz w:val="24"/>
          <w:szCs w:val="24"/>
        </w:rPr>
        <w:t>g link.</w:t>
      </w:r>
    </w:p>
    <w:p w:rsidR="0023040B" w:rsidRPr="009D6E9B" w:rsidRDefault="0023040B" w:rsidP="00387C27">
      <w:pPr>
        <w:pStyle w:val="BodyText"/>
        <w:ind w:firstLine="0"/>
        <w:rPr>
          <w:color w:val="0000FF"/>
        </w:rPr>
      </w:pPr>
      <w:r w:rsidRPr="0023040B">
        <w:rPr>
          <w:rFonts w:ascii="Monaco" w:hAnsi="Monaco"/>
          <w:b/>
          <w:bCs/>
          <w:i/>
          <w:iCs/>
          <w:color w:val="000000"/>
          <w:sz w:val="18"/>
          <w:szCs w:val="18"/>
          <w:shd w:val="clear" w:color="auto" w:fill="E5ECF9"/>
        </w:rPr>
        <w:t>http</w:t>
      </w:r>
      <w:r w:rsidRPr="0023040B">
        <w:rPr>
          <w:rFonts w:ascii="Monaco" w:hAnsi="Monaco"/>
          <w:color w:val="000000"/>
          <w:sz w:val="18"/>
          <w:szCs w:val="18"/>
          <w:shd w:val="clear" w:color="auto" w:fill="E5ECF9"/>
        </w:rPr>
        <w:t>://csci-656-spring14-team-pr</w:t>
      </w:r>
      <w:r w:rsidR="000C6BAF">
        <w:rPr>
          <w:rFonts w:ascii="Monaco" w:hAnsi="Monaco"/>
          <w:color w:val="000000"/>
          <w:sz w:val="18"/>
          <w:szCs w:val="18"/>
          <w:shd w:val="clear" w:color="auto" w:fill="E5ECF9"/>
        </w:rPr>
        <w:t>oject.googlecode.com/svn/trunk/</w:t>
      </w:r>
      <w:r w:rsidRPr="0023040B">
        <w:rPr>
          <w:rFonts w:ascii="Monaco" w:hAnsi="Monaco"/>
          <w:color w:val="000000"/>
          <w:sz w:val="18"/>
          <w:szCs w:val="18"/>
          <w:shd w:val="clear" w:color="auto" w:fill="E5ECF9"/>
        </w:rPr>
        <w:t>csci-656-spring14-team-project-read-only</w:t>
      </w:r>
    </w:p>
    <w:p w:rsidR="00ED2C43" w:rsidRDefault="00ED2C43">
      <w:pPr>
        <w:pStyle w:val="BodyText"/>
        <w:rPr>
          <w:vanish/>
          <w:color w:val="0000FF"/>
        </w:rPr>
      </w:pPr>
    </w:p>
    <w:sectPr w:rsidR="00ED2C43" w:rsidSect="00D52679">
      <w:headerReference w:type="even" r:id="rId13"/>
      <w:headerReference w:type="default" r:id="rId14"/>
      <w:headerReference w:type="first" r:id="rId15"/>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76A" w:rsidRDefault="0042676A">
      <w:r>
        <w:separator/>
      </w:r>
    </w:p>
  </w:endnote>
  <w:endnote w:type="continuationSeparator" w:id="0">
    <w:p w:rsidR="0042676A" w:rsidRDefault="00426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001A37">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FF56AD">
      <w:rPr>
        <w:rStyle w:val="PageNumber"/>
        <w:noProof/>
      </w:rPr>
      <w:t>8</w:t>
    </w:r>
    <w:r>
      <w:rPr>
        <w:rStyle w:val="PageNumber"/>
      </w:rPr>
      <w:fldChar w:fldCharType="end"/>
    </w:r>
  </w:p>
  <w:p w:rsidR="00ED2C43" w:rsidRDefault="00ED2C43">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001A37">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FF56AD">
      <w:rPr>
        <w:rStyle w:val="PageNumber"/>
        <w:noProof/>
      </w:rPr>
      <w:t>7</w:t>
    </w:r>
    <w:r>
      <w:rPr>
        <w:rStyle w:val="PageNumber"/>
      </w:rPr>
      <w:fldChar w:fldCharType="end"/>
    </w:r>
  </w:p>
  <w:p w:rsidR="00ED2C43" w:rsidRDefault="00ED2C43">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465891">
    <w:pPr>
      <w:pStyle w:val="Footer"/>
      <w:ind w:left="0" w:right="0"/>
    </w:pPr>
    <w:r>
      <w:t>ver. 2014</w:t>
    </w:r>
    <w:r w:rsidR="00ED2C4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76A" w:rsidRDefault="0042676A">
      <w:r>
        <w:separator/>
      </w:r>
    </w:p>
  </w:footnote>
  <w:footnote w:type="continuationSeparator" w:id="0">
    <w:p w:rsidR="0042676A" w:rsidRDefault="0042676A">
      <w:r>
        <w:separator/>
      </w:r>
    </w:p>
  </w:footnote>
  <w:footnote w:type="continuationNotice" w:id="1">
    <w:p w:rsidR="0042676A" w:rsidRDefault="0042676A">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42676A">
    <w:pPr>
      <w:pStyle w:val="Header"/>
    </w:pPr>
    <w:r>
      <w:rPr>
        <w:noProof/>
      </w:rPr>
      <w:pict>
        <v:rect id="Rectangle 1" o:spid="_x0000_s2050" style="position:absolute;left:0;text-align:left;margin-left:36pt;margin-top:95.1pt;width:540pt;height:24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w:r>
    <w:r>
      <w:rPr>
        <w:noProof/>
      </w:rPr>
      <w:pict>
        <v:rect id="Rectangle 2" o:spid="_x0000_s2049" style="position:absolute;left:0;text-align:left;margin-left:145.2pt;margin-top:30pt;width:8.4pt;height:78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v:textbox>
          <w10:wrap anchorx="page" anchory="page"/>
          <w10:anchorlock/>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ED2C43">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ED2C4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Pr="00CA5975" w:rsidRDefault="00ED2C43" w:rsidP="00CA597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ED2C43">
    <w:pPr>
      <w:pStyle w:val="HeaderFir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Bullet"/>
      <w:lvlText w:val="*"/>
      <w:lvlJc w:val="left"/>
    </w:lvl>
  </w:abstractNum>
  <w:abstractNum w:abstractNumId="1">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4"/>
    <w:multiLevelType w:val="hybridMultilevel"/>
    <w:tmpl w:val="00000004"/>
    <w:lvl w:ilvl="0" w:tplc="FFFFFFFF">
      <w:start w:val="1"/>
      <w:numFmt w:val="bullet"/>
      <w:lvlText w:val="●"/>
      <w:lvlJc w:val="left"/>
      <w:pPr>
        <w:tabs>
          <w:tab w:val="num" w:pos="1440"/>
        </w:tabs>
        <w:ind w:left="144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2160"/>
        </w:tabs>
        <w:ind w:left="216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880"/>
        </w:tabs>
        <w:ind w:left="288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0"/>
        </w:tabs>
        <w:ind w:left="360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320"/>
        </w:tabs>
        <w:ind w:left="432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5040"/>
        </w:tabs>
        <w:ind w:left="504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760"/>
        </w:tabs>
        <w:ind w:left="576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480"/>
        </w:tabs>
        <w:ind w:left="648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200"/>
        </w:tabs>
        <w:ind w:left="7200" w:hanging="540"/>
      </w:pPr>
      <w:rPr>
        <w:rFonts w:ascii="Verdana" w:eastAsia="Verdana" w:hAnsi="Verdana" w:cs="Verdana"/>
        <w:b w:val="0"/>
        <w:bCs w:val="0"/>
        <w:i w:val="0"/>
        <w:iCs w:val="0"/>
        <w:strike w:val="0"/>
        <w:color w:val="000000"/>
        <w:sz w:val="20"/>
        <w:szCs w:val="20"/>
        <w:u w:val="none"/>
      </w:rPr>
    </w:lvl>
  </w:abstractNum>
  <w:abstractNum w:abstractNumId="5">
    <w:nsid w:val="00000005"/>
    <w:multiLevelType w:val="hybridMultilevel"/>
    <w:tmpl w:val="00000005"/>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color w:val="000000"/>
        <w:sz w:val="20"/>
        <w:szCs w:val="20"/>
        <w:u w:val="none"/>
      </w:rPr>
    </w:lvl>
  </w:abstractNum>
  <w:abstractNum w:abstractNumId="6">
    <w:nsid w:val="0E143A6F"/>
    <w:multiLevelType w:val="hybridMultilevel"/>
    <w:tmpl w:val="E4F427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0664DC9"/>
    <w:multiLevelType w:val="hybridMultilevel"/>
    <w:tmpl w:val="D3A4E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C3942"/>
    <w:multiLevelType w:val="singleLevel"/>
    <w:tmpl w:val="C8727A20"/>
    <w:lvl w:ilvl="0">
      <w:start w:val="1"/>
      <w:numFmt w:val="decimal"/>
      <w:lvlText w:val="%1)"/>
      <w:legacy w:legacy="1" w:legacySpace="0" w:legacyIndent="360"/>
      <w:lvlJc w:val="left"/>
      <w:pPr>
        <w:ind w:left="720" w:hanging="360"/>
      </w:pPr>
    </w:lvl>
  </w:abstractNum>
  <w:abstractNum w:abstractNumId="9">
    <w:nsid w:val="13402725"/>
    <w:multiLevelType w:val="hybridMultilevel"/>
    <w:tmpl w:val="EFC05098"/>
    <w:lvl w:ilvl="0" w:tplc="D61CA22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nsid w:val="13887950"/>
    <w:multiLevelType w:val="hybridMultilevel"/>
    <w:tmpl w:val="7C485F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DDF19E7"/>
    <w:multiLevelType w:val="hybridMultilevel"/>
    <w:tmpl w:val="EFC05098"/>
    <w:lvl w:ilvl="0" w:tplc="D61CA22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26123CA4"/>
    <w:multiLevelType w:val="hybridMultilevel"/>
    <w:tmpl w:val="1AD48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604F2E"/>
    <w:multiLevelType w:val="hybridMultilevel"/>
    <w:tmpl w:val="DDD48F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CED40DC"/>
    <w:multiLevelType w:val="hybridMultilevel"/>
    <w:tmpl w:val="FAB496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E581782"/>
    <w:multiLevelType w:val="hybridMultilevel"/>
    <w:tmpl w:val="BC5C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94480A"/>
    <w:multiLevelType w:val="hybridMultilevel"/>
    <w:tmpl w:val="CD663D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E07618A"/>
    <w:multiLevelType w:val="hybridMultilevel"/>
    <w:tmpl w:val="7AACA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5CC74DD"/>
    <w:multiLevelType w:val="hybridMultilevel"/>
    <w:tmpl w:val="FB684D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8E05EE0"/>
    <w:multiLevelType w:val="hybridMultilevel"/>
    <w:tmpl w:val="06C64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E5A6136"/>
    <w:multiLevelType w:val="hybridMultilevel"/>
    <w:tmpl w:val="20C0D1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EC629B3"/>
    <w:multiLevelType w:val="singleLevel"/>
    <w:tmpl w:val="C8727A20"/>
    <w:lvl w:ilvl="0">
      <w:start w:val="1"/>
      <w:numFmt w:val="decimal"/>
      <w:lvlText w:val="%1)"/>
      <w:legacy w:legacy="1" w:legacySpace="0" w:legacyIndent="360"/>
      <w:lvlJc w:val="left"/>
      <w:pPr>
        <w:ind w:left="720" w:hanging="360"/>
      </w:pPr>
    </w:lvl>
  </w:abstractNum>
  <w:abstractNum w:abstractNumId="22">
    <w:nsid w:val="6F6538AD"/>
    <w:multiLevelType w:val="hybridMultilevel"/>
    <w:tmpl w:val="EC9E0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0500EFC"/>
    <w:multiLevelType w:val="hybridMultilevel"/>
    <w:tmpl w:val="272AC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1F7547F"/>
    <w:multiLevelType w:val="hybridMultilevel"/>
    <w:tmpl w:val="93965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21"/>
  </w:num>
  <w:num w:numId="4">
    <w:abstractNumId w:val="10"/>
  </w:num>
  <w:num w:numId="5">
    <w:abstractNumId w:val="14"/>
  </w:num>
  <w:num w:numId="6">
    <w:abstractNumId w:val="20"/>
  </w:num>
  <w:num w:numId="7">
    <w:abstractNumId w:val="19"/>
  </w:num>
  <w:num w:numId="8">
    <w:abstractNumId w:val="23"/>
  </w:num>
  <w:num w:numId="9">
    <w:abstractNumId w:val="17"/>
  </w:num>
  <w:num w:numId="10">
    <w:abstractNumId w:val="24"/>
  </w:num>
  <w:num w:numId="11">
    <w:abstractNumId w:val="16"/>
  </w:num>
  <w:num w:numId="12">
    <w:abstractNumId w:val="6"/>
  </w:num>
  <w:num w:numId="13">
    <w:abstractNumId w:val="18"/>
  </w:num>
  <w:num w:numId="14">
    <w:abstractNumId w:val="1"/>
  </w:num>
  <w:num w:numId="15">
    <w:abstractNumId w:val="2"/>
  </w:num>
  <w:num w:numId="16">
    <w:abstractNumId w:val="3"/>
  </w:num>
  <w:num w:numId="17">
    <w:abstractNumId w:val="4"/>
  </w:num>
  <w:num w:numId="18">
    <w:abstractNumId w:val="5"/>
  </w:num>
  <w:num w:numId="19">
    <w:abstractNumId w:val="22"/>
  </w:num>
  <w:num w:numId="20">
    <w:abstractNumId w:val="13"/>
  </w:num>
  <w:num w:numId="21">
    <w:abstractNumId w:val="15"/>
  </w:num>
  <w:num w:numId="22">
    <w:abstractNumId w:val="12"/>
  </w:num>
  <w:num w:numId="23">
    <w:abstractNumId w:val="7"/>
  </w:num>
  <w:num w:numId="24">
    <w:abstractNumId w:val="11"/>
  </w:num>
  <w:num w:numId="25">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cargile">
    <w15:presenceInfo w15:providerId="Windows Live" w15:userId="4ba579695d995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2"/>
  </w:compat>
  <w:rsids>
    <w:rsidRoot w:val="00226914"/>
    <w:rsid w:val="000013F1"/>
    <w:rsid w:val="00001A37"/>
    <w:rsid w:val="0000265F"/>
    <w:rsid w:val="000513CA"/>
    <w:rsid w:val="00070499"/>
    <w:rsid w:val="000960D5"/>
    <w:rsid w:val="000A48F3"/>
    <w:rsid w:val="000A4D75"/>
    <w:rsid w:val="000C6BAF"/>
    <w:rsid w:val="00136491"/>
    <w:rsid w:val="00172291"/>
    <w:rsid w:val="001D191E"/>
    <w:rsid w:val="00226914"/>
    <w:rsid w:val="002279DF"/>
    <w:rsid w:val="0023040B"/>
    <w:rsid w:val="00230AAB"/>
    <w:rsid w:val="002344F7"/>
    <w:rsid w:val="00261CCE"/>
    <w:rsid w:val="002834CC"/>
    <w:rsid w:val="002E3A5B"/>
    <w:rsid w:val="002E3B02"/>
    <w:rsid w:val="002E45B3"/>
    <w:rsid w:val="00302A6B"/>
    <w:rsid w:val="00312515"/>
    <w:rsid w:val="00314693"/>
    <w:rsid w:val="0031747E"/>
    <w:rsid w:val="00344756"/>
    <w:rsid w:val="00346F13"/>
    <w:rsid w:val="00364AA1"/>
    <w:rsid w:val="00387C27"/>
    <w:rsid w:val="00393043"/>
    <w:rsid w:val="003B4EBD"/>
    <w:rsid w:val="003C2F7F"/>
    <w:rsid w:val="0042676A"/>
    <w:rsid w:val="00437B75"/>
    <w:rsid w:val="004412E3"/>
    <w:rsid w:val="00465891"/>
    <w:rsid w:val="004873BC"/>
    <w:rsid w:val="004941FF"/>
    <w:rsid w:val="004A01E1"/>
    <w:rsid w:val="004A1445"/>
    <w:rsid w:val="004C6686"/>
    <w:rsid w:val="004D7BF1"/>
    <w:rsid w:val="004E1950"/>
    <w:rsid w:val="004F6299"/>
    <w:rsid w:val="005414E7"/>
    <w:rsid w:val="00582D82"/>
    <w:rsid w:val="00583552"/>
    <w:rsid w:val="00587CA6"/>
    <w:rsid w:val="005A4F8C"/>
    <w:rsid w:val="005B1ED9"/>
    <w:rsid w:val="005B4A98"/>
    <w:rsid w:val="005C52CE"/>
    <w:rsid w:val="005F20FC"/>
    <w:rsid w:val="00606CF8"/>
    <w:rsid w:val="00611732"/>
    <w:rsid w:val="00611D6C"/>
    <w:rsid w:val="00686118"/>
    <w:rsid w:val="00691C86"/>
    <w:rsid w:val="006B663C"/>
    <w:rsid w:val="00710CDF"/>
    <w:rsid w:val="00715151"/>
    <w:rsid w:val="00763D17"/>
    <w:rsid w:val="0077613D"/>
    <w:rsid w:val="0077673C"/>
    <w:rsid w:val="007B0062"/>
    <w:rsid w:val="007C680B"/>
    <w:rsid w:val="007F18B9"/>
    <w:rsid w:val="00820BCC"/>
    <w:rsid w:val="008335F5"/>
    <w:rsid w:val="00843E26"/>
    <w:rsid w:val="00845688"/>
    <w:rsid w:val="0085418C"/>
    <w:rsid w:val="00884482"/>
    <w:rsid w:val="0088491E"/>
    <w:rsid w:val="008A1A5B"/>
    <w:rsid w:val="008C48E0"/>
    <w:rsid w:val="008D1A2D"/>
    <w:rsid w:val="009271CA"/>
    <w:rsid w:val="00940E0F"/>
    <w:rsid w:val="0098202A"/>
    <w:rsid w:val="00986646"/>
    <w:rsid w:val="00995BD0"/>
    <w:rsid w:val="009975B0"/>
    <w:rsid w:val="009D2D02"/>
    <w:rsid w:val="009D6E9B"/>
    <w:rsid w:val="00A047FD"/>
    <w:rsid w:val="00A46A0E"/>
    <w:rsid w:val="00AA61EF"/>
    <w:rsid w:val="00AB36FE"/>
    <w:rsid w:val="00AB5B35"/>
    <w:rsid w:val="00AC3018"/>
    <w:rsid w:val="00AE4109"/>
    <w:rsid w:val="00AE5CF3"/>
    <w:rsid w:val="00B35573"/>
    <w:rsid w:val="00B429EC"/>
    <w:rsid w:val="00B43D20"/>
    <w:rsid w:val="00B524F4"/>
    <w:rsid w:val="00B55258"/>
    <w:rsid w:val="00B61AF8"/>
    <w:rsid w:val="00B62849"/>
    <w:rsid w:val="00BD2BA3"/>
    <w:rsid w:val="00BE3D1E"/>
    <w:rsid w:val="00C013A3"/>
    <w:rsid w:val="00C04017"/>
    <w:rsid w:val="00C50A29"/>
    <w:rsid w:val="00C53426"/>
    <w:rsid w:val="00C65D3A"/>
    <w:rsid w:val="00C76EFC"/>
    <w:rsid w:val="00C91BFB"/>
    <w:rsid w:val="00C92369"/>
    <w:rsid w:val="00CA5975"/>
    <w:rsid w:val="00CC56C1"/>
    <w:rsid w:val="00CE76EA"/>
    <w:rsid w:val="00D12EF9"/>
    <w:rsid w:val="00D52679"/>
    <w:rsid w:val="00D57600"/>
    <w:rsid w:val="00D8168D"/>
    <w:rsid w:val="00E219FB"/>
    <w:rsid w:val="00E71A8A"/>
    <w:rsid w:val="00ED2C43"/>
    <w:rsid w:val="00EE5DCD"/>
    <w:rsid w:val="00EE6BF8"/>
    <w:rsid w:val="00F92CF8"/>
    <w:rsid w:val="00FB0172"/>
    <w:rsid w:val="00FB291C"/>
    <w:rsid w:val="00FB30C9"/>
    <w:rsid w:val="00FB550D"/>
    <w:rsid w:val="00FD6EF6"/>
    <w:rsid w:val="00FF56AD"/>
    <w:rsid w:val="00FF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8235C0EE-6AAE-41ED-BA06-2F0A46894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link w:val="Heading2Char"/>
    <w:qFormat/>
    <w:rsid w:val="00D52679"/>
    <w:pPr>
      <w:spacing w:after="180"/>
      <w:jc w:val="center"/>
      <w:outlineLvl w:val="1"/>
    </w:pPr>
    <w:rPr>
      <w:b/>
      <w:caps/>
      <w:spacing w:val="10"/>
      <w:sz w:val="18"/>
    </w:rPr>
  </w:style>
  <w:style w:type="paragraph" w:styleId="Heading3">
    <w:name w:val="heading 3"/>
    <w:basedOn w:val="HeadingBase"/>
    <w:next w:val="BodyText"/>
    <w:link w:val="Heading3Char"/>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link w:val="BodyTextChar"/>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uiPriority w:val="20"/>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 w:type="paragraph" w:styleId="ListParagraph">
    <w:name w:val="List Paragraph"/>
    <w:basedOn w:val="Normal"/>
    <w:uiPriority w:val="34"/>
    <w:qFormat/>
    <w:rsid w:val="00CE76EA"/>
    <w:pPr>
      <w:ind w:left="720"/>
      <w:contextualSpacing/>
    </w:pPr>
  </w:style>
  <w:style w:type="character" w:customStyle="1" w:styleId="BodyTextChar">
    <w:name w:val="Body Text Char"/>
    <w:basedOn w:val="DefaultParagraphFont"/>
    <w:link w:val="BodyText"/>
    <w:rsid w:val="004D7BF1"/>
    <w:rPr>
      <w:rFonts w:ascii="Garamond" w:hAnsi="Garamond"/>
      <w:sz w:val="22"/>
    </w:rPr>
  </w:style>
  <w:style w:type="character" w:customStyle="1" w:styleId="Heading2Char">
    <w:name w:val="Heading 2 Char"/>
    <w:basedOn w:val="DefaultParagraphFont"/>
    <w:link w:val="Heading2"/>
    <w:rsid w:val="002E45B3"/>
    <w:rPr>
      <w:rFonts w:ascii="Garamond" w:hAnsi="Garamond"/>
      <w:b/>
      <w:caps/>
      <w:spacing w:val="10"/>
      <w:kern w:val="20"/>
      <w:sz w:val="18"/>
    </w:rPr>
  </w:style>
  <w:style w:type="character" w:customStyle="1" w:styleId="Heading3Char">
    <w:name w:val="Heading 3 Char"/>
    <w:basedOn w:val="DefaultParagraphFont"/>
    <w:link w:val="Heading3"/>
    <w:rsid w:val="002E45B3"/>
    <w:rPr>
      <w:rFonts w:ascii="Garamond" w:hAnsi="Garamond"/>
      <w:caps/>
      <w:kern w:val="20"/>
    </w:rPr>
  </w:style>
  <w:style w:type="table" w:styleId="TableGrid">
    <w:name w:val="Table Grid"/>
    <w:basedOn w:val="TableNormal"/>
    <w:uiPriority w:val="59"/>
    <w:rsid w:val="00B6284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pplication%20Data\Microsoft\Templates\MetaArchitecture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MetaArchitectureDoc</Template>
  <TotalTime>1251</TotalTime>
  <Pages>11</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Elegant Report</vt:lpstr>
    </vt:vector>
  </TitlesOfParts>
  <Company>Hewlett-Packard</Company>
  <LinksUpToDate>false</LinksUpToDate>
  <CharactersWithSpaces>16409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creator>pc</dc:creator>
  <cp:lastModifiedBy>chris cargile</cp:lastModifiedBy>
  <cp:revision>50</cp:revision>
  <cp:lastPrinted>2012-02-15T03:37:00Z</cp:lastPrinted>
  <dcterms:created xsi:type="dcterms:W3CDTF">2014-02-15T23:57:00Z</dcterms:created>
  <dcterms:modified xsi:type="dcterms:W3CDTF">2014-04-25T22:14:00Z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